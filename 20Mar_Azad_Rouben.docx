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4F57" w14:textId="315EC081" w:rsidR="00207170" w:rsidRDefault="00207170" w:rsidP="00207170">
      <w:pPr>
        <w:spacing w:line="360" w:lineRule="auto"/>
        <w:jc w:val="center"/>
        <w:rPr>
          <w:rFonts w:asciiTheme="minorHAnsi" w:hAnsiTheme="minorHAnsi" w:cstheme="minorHAnsi"/>
          <w:b/>
        </w:rPr>
      </w:pPr>
      <w:r>
        <w:rPr>
          <w:noProof/>
        </w:rPr>
        <w:drawing>
          <wp:inline distT="0" distB="0" distL="0" distR="0" wp14:anchorId="5E2DF525" wp14:editId="21B5A9BC">
            <wp:extent cx="6382512" cy="5746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754" b="5056"/>
                    <a:stretch/>
                  </pic:blipFill>
                  <pic:spPr bwMode="auto">
                    <a:xfrm>
                      <a:off x="0" y="0"/>
                      <a:ext cx="6382512" cy="574697"/>
                    </a:xfrm>
                    <a:prstGeom prst="rect">
                      <a:avLst/>
                    </a:prstGeom>
                    <a:ln>
                      <a:noFill/>
                    </a:ln>
                    <a:extLst>
                      <a:ext uri="{53640926-AAD7-44D8-BBD7-CCE9431645EC}">
                        <a14:shadowObscured xmlns:a14="http://schemas.microsoft.com/office/drawing/2010/main"/>
                      </a:ext>
                    </a:extLst>
                  </pic:spPr>
                </pic:pic>
              </a:graphicData>
            </a:graphic>
          </wp:inline>
        </w:drawing>
      </w:r>
    </w:p>
    <w:p w14:paraId="55CB9877" w14:textId="10453217" w:rsidR="00207170" w:rsidRPr="0002088B" w:rsidRDefault="00207170" w:rsidP="00207170">
      <w:pPr>
        <w:spacing w:before="360" w:line="360" w:lineRule="auto"/>
        <w:jc w:val="left"/>
        <w:rPr>
          <w:rFonts w:asciiTheme="minorHAnsi" w:hAnsiTheme="minorHAnsi" w:cstheme="minorHAnsi"/>
        </w:rPr>
      </w:pPr>
      <w:r w:rsidRPr="00536C24">
        <w:rPr>
          <w:rFonts w:asciiTheme="minorHAnsi" w:hAnsiTheme="minorHAnsi" w:cstheme="minorHAnsi"/>
          <w:b/>
          <w:color w:val="0070C0"/>
        </w:rPr>
        <w:t>Name:</w:t>
      </w:r>
      <w:r w:rsidRPr="0002088B">
        <w:rPr>
          <w:rFonts w:asciiTheme="minorHAnsi" w:hAnsiTheme="minorHAnsi" w:cstheme="minorHAnsi"/>
        </w:rPr>
        <w:t xml:space="preserve"> </w:t>
      </w:r>
      <w:sdt>
        <w:sdtPr>
          <w:rPr>
            <w:rFonts w:asciiTheme="minorHAnsi" w:hAnsiTheme="minorHAnsi" w:cstheme="minorHAnsi"/>
          </w:rPr>
          <w:id w:val="-1915614764"/>
          <w:placeholder>
            <w:docPart w:val="6ABFD6CF5B39439C98F3CB5CCBACE9A6"/>
          </w:placeholder>
          <w15:appearance w15:val="hidden"/>
          <w:text/>
        </w:sdtPr>
        <w:sdtEndPr/>
        <w:sdtContent>
          <w:r w:rsidR="0060013A">
            <w:rPr>
              <w:rFonts w:asciiTheme="minorHAnsi" w:hAnsiTheme="minorHAnsi" w:cstheme="minorHAnsi"/>
            </w:rPr>
            <w:t>Rouben Azad</w:t>
          </w:r>
        </w:sdtContent>
      </w:sdt>
    </w:p>
    <w:p w14:paraId="7EA50197" w14:textId="5492FC09" w:rsidR="00207170" w:rsidRPr="0002088B"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Rank and service or organization:</w:t>
      </w:r>
      <w:r w:rsidRPr="0002088B">
        <w:rPr>
          <w:rFonts w:asciiTheme="minorHAnsi" w:hAnsiTheme="minorHAnsi" w:cstheme="minorHAnsi"/>
        </w:rPr>
        <w:t xml:space="preserve"> </w:t>
      </w:r>
      <w:sdt>
        <w:sdtPr>
          <w:rPr>
            <w:rFonts w:asciiTheme="minorHAnsi" w:hAnsiTheme="minorHAnsi" w:cstheme="minorHAnsi"/>
          </w:rPr>
          <w:id w:val="-30193135"/>
          <w:placeholder>
            <w:docPart w:val="FDFCD188E2394AED8ADA59EC463B320F"/>
          </w:placeholder>
          <w15:appearance w15:val="hidden"/>
          <w:text/>
        </w:sdtPr>
        <w:sdtEndPr/>
        <w:sdtContent>
          <w:r w:rsidR="0060013A">
            <w:rPr>
              <w:rFonts w:asciiTheme="minorHAnsi" w:hAnsiTheme="minorHAnsi" w:cstheme="minorHAnsi"/>
            </w:rPr>
            <w:t>LT Navy</w:t>
          </w:r>
        </w:sdtContent>
      </w:sdt>
    </w:p>
    <w:p w14:paraId="1B3B016F" w14:textId="33D02EC7" w:rsidR="00207170" w:rsidRPr="00146F14"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Estimated departure date</w:t>
      </w:r>
      <w:r w:rsidRPr="00FB60DA">
        <w:rPr>
          <w:rFonts w:asciiTheme="minorHAnsi" w:hAnsiTheme="minorHAnsi" w:cstheme="minorHAnsi"/>
          <w:color w:val="0070C0"/>
          <w:vertAlign w:val="superscript"/>
        </w:rPr>
        <w:t>1</w:t>
      </w:r>
      <w:r w:rsidRPr="00536C24">
        <w:rPr>
          <w:rFonts w:asciiTheme="minorHAnsi" w:hAnsiTheme="minorHAnsi" w:cstheme="minorHAnsi"/>
          <w:b/>
          <w:color w:val="0070C0"/>
        </w:rPr>
        <w:t>:</w:t>
      </w:r>
      <w:r>
        <w:rPr>
          <w:rFonts w:asciiTheme="minorHAnsi" w:hAnsiTheme="minorHAnsi" w:cstheme="minorHAnsi"/>
        </w:rPr>
        <w:t xml:space="preserve"> </w:t>
      </w:r>
      <w:sdt>
        <w:sdtPr>
          <w:rPr>
            <w:rFonts w:asciiTheme="minorHAnsi" w:hAnsiTheme="minorHAnsi" w:cstheme="minorHAnsi"/>
          </w:rPr>
          <w:id w:val="-1591534491"/>
          <w:placeholder>
            <w:docPart w:val="2ABFF7862446483AAC7AF59F8E8F4E68"/>
          </w:placeholder>
          <w15:appearance w15:val="hidden"/>
          <w:text/>
        </w:sdtPr>
        <w:sdtEndPr/>
        <w:sdtContent>
          <w:r w:rsidR="0060013A">
            <w:rPr>
              <w:rFonts w:asciiTheme="minorHAnsi" w:hAnsiTheme="minorHAnsi" w:cstheme="minorHAnsi"/>
            </w:rPr>
            <w:t>04</w:t>
          </w:r>
          <w:r w:rsidR="0069753D">
            <w:rPr>
              <w:rFonts w:asciiTheme="minorHAnsi" w:hAnsiTheme="minorHAnsi" w:cstheme="minorHAnsi"/>
            </w:rPr>
            <w:t>/04/2020</w:t>
          </w:r>
        </w:sdtContent>
      </w:sdt>
    </w:p>
    <w:p w14:paraId="41B2B14D" w14:textId="77777777" w:rsidR="00207170" w:rsidRPr="009F1385" w:rsidRDefault="00207170" w:rsidP="00207170">
      <w:pPr>
        <w:spacing w:after="120"/>
        <w:ind w:right="-720"/>
        <w:jc w:val="left"/>
        <w:rPr>
          <w:rFonts w:asciiTheme="minorHAnsi" w:hAnsiTheme="minorHAnsi" w:cstheme="minorHAnsi"/>
        </w:rPr>
      </w:pPr>
      <w:r w:rsidRPr="00536C24">
        <w:rPr>
          <w:rFonts w:asciiTheme="minorHAnsi" w:hAnsiTheme="minorHAnsi" w:cstheme="minorHAnsi"/>
          <w:b/>
          <w:color w:val="0070C0"/>
        </w:rPr>
        <w:t>Dashboard link:</w:t>
      </w:r>
      <w:r>
        <w:rPr>
          <w:rFonts w:asciiTheme="minorHAnsi" w:hAnsiTheme="minorHAnsi" w:cstheme="minorHAnsi"/>
        </w:rPr>
        <w:t xml:space="preserve"> </w:t>
      </w:r>
      <w:sdt>
        <w:sdtPr>
          <w:rPr>
            <w:rFonts w:asciiTheme="minorHAnsi" w:hAnsiTheme="minorHAnsi" w:cstheme="minorHAnsi"/>
          </w:rPr>
          <w:id w:val="-196540310"/>
          <w:placeholder>
            <w:docPart w:val="8ED634939A8D4E85819DD7E9598400E7"/>
          </w:placeholder>
          <w:showingPlcHdr/>
          <w15:appearance w15:val="hidden"/>
          <w:text/>
        </w:sdtPr>
        <w:sdtEndPr/>
        <w:sdtContent>
          <w:r>
            <w:rPr>
              <w:rStyle w:val="PlaceholderText"/>
            </w:rPr>
            <w:t>Paste from your browser’s address bar while at your Python thesis dashboard.</w:t>
          </w:r>
        </w:sdtContent>
      </w:sdt>
    </w:p>
    <w:p w14:paraId="7F48B6BA" w14:textId="77777777" w:rsidR="00207170" w:rsidRPr="00FB60DA" w:rsidRDefault="00207170" w:rsidP="00207170">
      <w:pPr>
        <w:tabs>
          <w:tab w:val="left" w:pos="8593"/>
        </w:tabs>
        <w:spacing w:after="120"/>
        <w:jc w:val="left"/>
        <w:rPr>
          <w:rFonts w:asciiTheme="minorHAnsi" w:hAnsiTheme="minorHAnsi" w:cstheme="minorHAnsi"/>
          <w:b/>
        </w:rPr>
      </w:pPr>
      <w:r>
        <w:rPr>
          <w:rFonts w:asciiTheme="minorHAnsi" w:hAnsiTheme="minorHAnsi" w:cstheme="minorHAnsi"/>
          <w:b/>
          <w:color w:val="0070C0"/>
        </w:rPr>
        <w:t>File-sharing site:</w:t>
      </w:r>
      <w:r w:rsidRPr="00FB60DA">
        <w:rPr>
          <w:rFonts w:asciiTheme="minorHAnsi" w:hAnsiTheme="minorHAnsi" w:cstheme="minorHAnsi"/>
        </w:rPr>
        <w:t xml:space="preserve"> </w:t>
      </w:r>
      <w:sdt>
        <w:sdtPr>
          <w:rPr>
            <w:rFonts w:asciiTheme="minorHAnsi" w:hAnsiTheme="minorHAnsi" w:cstheme="minorHAnsi"/>
          </w:rPr>
          <w:id w:val="2079850280"/>
          <w:placeholder>
            <w:docPart w:val="AD43C49BD560489CBC53C7B1390DCEA8"/>
          </w:placeholder>
          <w:showingPlcHdr/>
          <w15:appearance w15:val="hidden"/>
          <w:text/>
        </w:sdtPr>
        <w:sdtEndPr/>
        <w:sdtContent>
          <w:r>
            <w:rPr>
              <w:rStyle w:val="PlaceholderText"/>
            </w:rPr>
            <w:t>SharePoint or Box address. If CHDS, enter “CHDS.”</w:t>
          </w:r>
        </w:sdtContent>
      </w:sdt>
    </w:p>
    <w:p w14:paraId="23970305" w14:textId="1284A99F" w:rsidR="00207170" w:rsidRPr="0002088B" w:rsidRDefault="00207170" w:rsidP="00207170">
      <w:pPr>
        <w:tabs>
          <w:tab w:val="left" w:pos="8593"/>
        </w:tabs>
        <w:spacing w:after="120"/>
        <w:jc w:val="left"/>
        <w:rPr>
          <w:rFonts w:asciiTheme="minorHAnsi" w:hAnsiTheme="minorHAnsi" w:cstheme="minorHAnsi"/>
        </w:rPr>
      </w:pPr>
      <w:r w:rsidRPr="00536C24">
        <w:rPr>
          <w:rFonts w:asciiTheme="minorHAnsi" w:hAnsiTheme="minorHAnsi" w:cstheme="minorHAnsi"/>
          <w:b/>
          <w:color w:val="0070C0"/>
        </w:rPr>
        <w:t>Title:</w:t>
      </w:r>
      <w:r w:rsidRPr="001336AF">
        <w:rPr>
          <w:rFonts w:asciiTheme="minorHAnsi" w:hAnsiTheme="minorHAnsi" w:cstheme="minorHAnsi"/>
        </w:rPr>
        <w:t xml:space="preserve"> </w:t>
      </w:r>
      <w:sdt>
        <w:sdtPr>
          <w:id w:val="30003711"/>
          <w:placeholder>
            <w:docPart w:val="B52C88DD79834E938A31AD75E286A3B7"/>
          </w:placeholder>
          <w15:appearance w15:val="hidden"/>
          <w:text/>
        </w:sdtPr>
        <w:sdtEndPr/>
        <w:sdtContent>
          <w:r w:rsidR="0069753D" w:rsidRPr="0069753D">
            <w:t>The Impact of Machine Learning on AIS Data</w:t>
          </w:r>
        </w:sdtContent>
      </w:sdt>
    </w:p>
    <w:p w14:paraId="735B9D9F" w14:textId="32275D02" w:rsidR="00207170" w:rsidRPr="006C15B8"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Advisor:</w:t>
      </w:r>
      <w:r>
        <w:rPr>
          <w:rFonts w:asciiTheme="minorHAnsi" w:hAnsiTheme="minorHAnsi" w:cstheme="minorHAnsi"/>
        </w:rPr>
        <w:t xml:space="preserve"> </w:t>
      </w:r>
      <w:sdt>
        <w:sdtPr>
          <w:id w:val="-1901584017"/>
          <w:placeholder>
            <w:docPart w:val="20CFEB44DE7A406A8EBE5098F3B95B00"/>
          </w:placeholder>
          <w15:appearance w15:val="hidden"/>
          <w:text/>
        </w:sdtPr>
        <w:sdtEndPr/>
        <w:sdtContent>
          <w:r w:rsidR="0069753D" w:rsidRPr="0069753D">
            <w:t>Dr. John V. Monaco</w:t>
          </w:r>
        </w:sdtContent>
      </w:sdt>
    </w:p>
    <w:p w14:paraId="1CBACF8E" w14:textId="311A39EC" w:rsidR="00207170" w:rsidRPr="0002088B" w:rsidRDefault="00207170" w:rsidP="00207170">
      <w:pPr>
        <w:spacing w:line="360" w:lineRule="auto"/>
        <w:jc w:val="left"/>
        <w:rPr>
          <w:rFonts w:asciiTheme="minorHAnsi" w:hAnsiTheme="minorHAnsi" w:cstheme="minorHAnsi"/>
          <w:b/>
        </w:rPr>
      </w:pPr>
      <w:r w:rsidRPr="00536C24">
        <w:rPr>
          <w:rFonts w:asciiTheme="minorHAnsi" w:hAnsiTheme="minorHAnsi" w:cstheme="minorHAnsi"/>
          <w:b/>
          <w:color w:val="0070C0"/>
        </w:rPr>
        <w:t>Co-advisor:</w:t>
      </w:r>
      <w:r w:rsidRPr="00536C24">
        <w:rPr>
          <w:rFonts w:asciiTheme="minorHAnsi" w:hAnsiTheme="minorHAnsi" w:cstheme="minorHAnsi"/>
          <w:color w:val="0070C0"/>
        </w:rPr>
        <w:t xml:space="preserve"> </w:t>
      </w:r>
      <w:sdt>
        <w:sdtPr>
          <w:id w:val="-627011798"/>
          <w:placeholder>
            <w:docPart w:val="459AF94AF8A2408BB69359BD2039C6D5"/>
          </w:placeholder>
          <w15:appearance w15:val="hidden"/>
          <w:text/>
        </w:sdtPr>
        <w:sdtEndPr/>
        <w:sdtContent>
          <w:r w:rsidR="0069753D" w:rsidRPr="0069753D">
            <w:t>Dr. Geoffrey Xie</w:t>
          </w:r>
        </w:sdtContent>
      </w:sdt>
    </w:p>
    <w:p w14:paraId="45B9388D" w14:textId="7A773257" w:rsidR="00207170" w:rsidRPr="006C15B8"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Second reader:</w:t>
      </w:r>
      <w:r>
        <w:rPr>
          <w:rFonts w:asciiTheme="minorHAnsi" w:hAnsiTheme="minorHAnsi" w:cstheme="minorHAnsi"/>
        </w:rPr>
        <w:t xml:space="preserve"> </w:t>
      </w:r>
      <w:sdt>
        <w:sdtPr>
          <w:rPr>
            <w:rFonts w:asciiTheme="minorHAnsi" w:hAnsiTheme="minorHAnsi" w:cstheme="minorHAnsi"/>
          </w:rPr>
          <w:id w:val="-2098085348"/>
          <w:placeholder>
            <w:docPart w:val="1B7BF4A42E084BA39BB4417206F8F902"/>
          </w:placeholder>
          <w15:appearance w15:val="hidden"/>
          <w:text/>
        </w:sdtPr>
        <w:sdtEndPr/>
        <w:sdtContent>
          <w:r w:rsidR="0069753D">
            <w:rPr>
              <w:rFonts w:asciiTheme="minorHAnsi" w:hAnsiTheme="minorHAnsi" w:cstheme="minorHAnsi"/>
            </w:rPr>
            <w:t>n/a</w:t>
          </w:r>
        </w:sdtContent>
      </w:sdt>
    </w:p>
    <w:p w14:paraId="6DBB5B60" w14:textId="77777777" w:rsidR="00207170" w:rsidRPr="006C15B8" w:rsidRDefault="00207170" w:rsidP="00207170">
      <w:pPr>
        <w:spacing w:after="120"/>
        <w:jc w:val="left"/>
        <w:rPr>
          <w:rFonts w:asciiTheme="minorHAnsi" w:hAnsiTheme="minorHAnsi" w:cstheme="minorHAnsi"/>
        </w:rPr>
      </w:pPr>
      <w:r w:rsidRPr="00536C24">
        <w:rPr>
          <w:rFonts w:asciiTheme="minorHAnsi" w:hAnsiTheme="minorHAnsi" w:cstheme="minorHAnsi"/>
          <w:b/>
          <w:color w:val="0070C0"/>
        </w:rPr>
        <w:t>Distribution statement</w:t>
      </w:r>
      <w:r w:rsidRPr="00FB60DA">
        <w:rPr>
          <w:rFonts w:asciiTheme="minorHAnsi" w:hAnsiTheme="minorHAnsi" w:cstheme="minorHAnsi"/>
          <w:color w:val="0070C0"/>
          <w:vertAlign w:val="superscript"/>
        </w:rPr>
        <w:t>2</w:t>
      </w:r>
      <w:r w:rsidRPr="00536C24">
        <w:rPr>
          <w:rFonts w:asciiTheme="minorHAnsi" w:hAnsiTheme="minorHAnsi" w:cstheme="minorHAnsi"/>
          <w:b/>
          <w:color w:val="0070C0"/>
        </w:rPr>
        <w:t>:</w:t>
      </w:r>
      <w:r>
        <w:rPr>
          <w:rFonts w:asciiTheme="minorHAnsi" w:hAnsiTheme="minorHAnsi" w:cstheme="minorHAnsi"/>
        </w:rPr>
        <w:t xml:space="preserve"> </w:t>
      </w:r>
      <w:sdt>
        <w:sdtPr>
          <w:rPr>
            <w:rFonts w:asciiTheme="minorHAnsi" w:hAnsiTheme="minorHAnsi" w:cstheme="minorHAnsi"/>
          </w:rPr>
          <w:id w:val="-1859348310"/>
          <w:placeholder>
            <w:docPart w:val="9821E3C86454437B8DC96155BEEA6CE0"/>
          </w:placeholder>
          <w:showingPlcHdr/>
          <w15:appearance w15:val="hidden"/>
          <w:text/>
        </w:sdtPr>
        <w:sdtEndPr/>
        <w:sdtContent>
          <w:r w:rsidRPr="00183DDF">
            <w:rPr>
              <w:rStyle w:val="PlaceholderText"/>
            </w:rPr>
            <w:t xml:space="preserve">Click </w:t>
          </w:r>
          <w:r>
            <w:rPr>
              <w:rStyle w:val="PlaceholderText"/>
            </w:rPr>
            <w:t>here to enter</w:t>
          </w:r>
          <w:r w:rsidRPr="00183DDF">
            <w:rPr>
              <w:rStyle w:val="PlaceholderText"/>
            </w:rPr>
            <w:t>.</w:t>
          </w:r>
        </w:sdtContent>
      </w:sdt>
    </w:p>
    <w:p w14:paraId="47AD7021" w14:textId="77777777" w:rsidR="00207170" w:rsidRPr="005D5E92" w:rsidRDefault="00207170" w:rsidP="00207170">
      <w:pPr>
        <w:spacing w:line="360" w:lineRule="auto"/>
        <w:jc w:val="left"/>
        <w:rPr>
          <w:rFonts w:asciiTheme="minorHAnsi" w:hAnsiTheme="minorHAnsi" w:cstheme="minorHAnsi"/>
        </w:rPr>
      </w:pPr>
      <w:r w:rsidRPr="00536C24">
        <w:rPr>
          <w:rFonts w:asciiTheme="minorHAnsi" w:hAnsiTheme="minorHAnsi" w:cstheme="minorHAnsi"/>
          <w:b/>
          <w:color w:val="0070C0"/>
        </w:rPr>
        <w:t xml:space="preserve">If this is a </w:t>
      </w:r>
      <w:r w:rsidRPr="00536C24">
        <w:rPr>
          <w:rFonts w:asciiTheme="minorHAnsi" w:hAnsiTheme="minorHAnsi" w:cstheme="minorHAnsi"/>
          <w:b/>
          <w:i/>
          <w:color w:val="0070C0"/>
        </w:rPr>
        <w:t>co</w:t>
      </w:r>
      <w:r w:rsidRPr="00536C24">
        <w:rPr>
          <w:rFonts w:asciiTheme="minorHAnsi" w:hAnsiTheme="minorHAnsi" w:cstheme="minorHAnsi"/>
          <w:b/>
          <w:color w:val="0070C0"/>
        </w:rPr>
        <w:t xml:space="preserve">-authored paper, are you earning </w:t>
      </w:r>
      <w:r w:rsidRPr="00536C24">
        <w:rPr>
          <w:rFonts w:asciiTheme="minorHAnsi" w:hAnsiTheme="minorHAnsi" w:cstheme="minorHAnsi"/>
          <w:b/>
          <w:i/>
          <w:color w:val="0070C0"/>
        </w:rPr>
        <w:t xml:space="preserve">different </w:t>
      </w:r>
      <w:r w:rsidRPr="00536C24">
        <w:rPr>
          <w:rFonts w:asciiTheme="minorHAnsi" w:hAnsiTheme="minorHAnsi" w:cstheme="minorHAnsi"/>
          <w:b/>
          <w:color w:val="0070C0"/>
        </w:rPr>
        <w:t>degrees?</w:t>
      </w:r>
      <w:r w:rsidRPr="00536C24">
        <w:rPr>
          <w:rFonts w:asciiTheme="minorHAnsi" w:hAnsiTheme="minorHAnsi" w:cstheme="minorHAnsi"/>
          <w:color w:val="0070C0"/>
        </w:rPr>
        <w:t xml:space="preserve"> </w:t>
      </w:r>
      <w:sdt>
        <w:sdtPr>
          <w:rPr>
            <w:rFonts w:asciiTheme="minorHAnsi" w:hAnsiTheme="minorHAnsi" w:cstheme="minorHAnsi"/>
            <w:color w:val="0070C0"/>
          </w:rPr>
          <w:id w:val="812679426"/>
          <w:placeholder>
            <w:docPart w:val="303D67EC3C6F4C8C9DC518F9A578ACED"/>
          </w:placeholder>
          <w:showingPlcHdr/>
          <w15:appearance w15:val="hidden"/>
          <w:text/>
        </w:sdtPr>
        <w:sdtEndPr/>
        <w:sdtContent>
          <w:r>
            <w:rPr>
              <w:rStyle w:val="PlaceholderText"/>
            </w:rPr>
            <w:t xml:space="preserve">  </w:t>
          </w:r>
        </w:sdtContent>
      </w:sdt>
    </w:p>
    <w:p w14:paraId="63B37E5F" w14:textId="77777777" w:rsidR="00207170" w:rsidRPr="00536C24" w:rsidRDefault="00207170" w:rsidP="00207170">
      <w:pPr>
        <w:jc w:val="left"/>
        <w:rPr>
          <w:rFonts w:asciiTheme="minorHAnsi" w:hAnsiTheme="minorHAnsi" w:cstheme="minorHAnsi"/>
          <w:color w:val="0070C0"/>
        </w:rPr>
      </w:pPr>
      <w:r>
        <w:rPr>
          <w:rFonts w:asciiTheme="minorHAnsi" w:hAnsiTheme="minorHAnsi" w:cstheme="minorHAnsi"/>
          <w:b/>
          <w:color w:val="0070C0"/>
        </w:rPr>
        <w:t>Abstract (not to exceed 1,500 characters, including spaces)</w:t>
      </w:r>
      <w:r w:rsidRPr="008C7398">
        <w:rPr>
          <w:rFonts w:asciiTheme="minorHAnsi" w:hAnsiTheme="minorHAnsi" w:cstheme="minorHAnsi"/>
          <w:b/>
          <w:color w:val="0070C0"/>
          <w:vertAlign w:val="superscript"/>
        </w:rPr>
        <w:t>3</w:t>
      </w:r>
      <w:r>
        <w:rPr>
          <w:rFonts w:asciiTheme="minorHAnsi" w:hAnsiTheme="minorHAnsi" w:cstheme="minorHAnsi"/>
          <w:b/>
          <w:color w:val="0070C0"/>
        </w:rPr>
        <w:t>:</w:t>
      </w:r>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115" w:type="dxa"/>
          <w:left w:w="115" w:type="dxa"/>
          <w:bottom w:w="115" w:type="dxa"/>
          <w:right w:w="115" w:type="dxa"/>
        </w:tblCellMar>
        <w:tblLook w:val="04A0" w:firstRow="1" w:lastRow="0" w:firstColumn="1" w:lastColumn="0" w:noHBand="0" w:noVBand="1"/>
      </w:tblPr>
      <w:tblGrid>
        <w:gridCol w:w="10051"/>
      </w:tblGrid>
      <w:tr w:rsidR="00207170" w14:paraId="4CB25A9C" w14:textId="77777777" w:rsidTr="00135707">
        <w:trPr>
          <w:trHeight w:val="4784"/>
        </w:trPr>
        <w:sdt>
          <w:sdtPr>
            <w:rPr>
              <w:rFonts w:asciiTheme="minorHAnsi" w:hAnsiTheme="minorHAnsi" w:cstheme="minorHAnsi"/>
            </w:rPr>
            <w:id w:val="-1552845030"/>
            <w:placeholder>
              <w:docPart w:val="D3806B428C6149ACA8B0A84E6EB2CB7F"/>
            </w:placeholder>
            <w15:appearance w15:val="hidden"/>
            <w:text w:multiLine="1"/>
          </w:sdtPr>
          <w:sdtEndPr/>
          <w:sdtContent>
            <w:tc>
              <w:tcPr>
                <w:tcW w:w="10051" w:type="dxa"/>
              </w:tcPr>
              <w:p w14:paraId="7804014A" w14:textId="77777777" w:rsidR="00207170" w:rsidRPr="008C7398" w:rsidRDefault="00207170" w:rsidP="00135707">
                <w:pPr>
                  <w:tabs>
                    <w:tab w:val="left" w:pos="7706"/>
                  </w:tabs>
                  <w:jc w:val="left"/>
                  <w:rPr>
                    <w:rFonts w:asciiTheme="minorHAnsi" w:hAnsiTheme="minorHAnsi" w:cstheme="minorHAnsi"/>
                  </w:rPr>
                </w:pPr>
                <w:r w:rsidRPr="008C7398">
                  <w:rPr>
                    <w:rFonts w:asciiTheme="minorHAnsi" w:hAnsiTheme="minorHAnsi" w:cstheme="minorHAnsi"/>
                    <w:color w:val="7F7F7F" w:themeColor="text1" w:themeTint="80"/>
                  </w:rPr>
                  <w:t xml:space="preserve">Paste from your thesis dashboard. </w:t>
                </w:r>
                <w:r w:rsidRPr="008C7398">
                  <w:rPr>
                    <w:rFonts w:asciiTheme="minorHAnsi" w:hAnsiTheme="minorHAnsi" w:cstheme="minorHAnsi"/>
                    <w:color w:val="7F7F7F" w:themeColor="text1" w:themeTint="80"/>
                  </w:rPr>
                  <w:br/>
                </w:r>
                <w:r w:rsidRPr="008C7398">
                  <w:rPr>
                    <w:rFonts w:asciiTheme="minorHAnsi" w:hAnsiTheme="minorHAnsi" w:cstheme="minorHAnsi"/>
                    <w:color w:val="7F7F7F" w:themeColor="text1" w:themeTint="80"/>
                  </w:rPr>
                  <w:br/>
                  <w:t xml:space="preserve">Think of the abstract as a classified ad for your thesis, and one in which you are being charged by the word. An abstract briefly states your purpose, research question, methods, results, conclusions and recommendations. It gives readers just enough information to decide whether they want to read your thesis—it should pique their interest. Five sentences make for a good length (one each for research question, methods, results, conclusions, and recommendations). Be sure to include keywords tied to your research that can be searched in a database. </w:t>
                </w:r>
                <w:r w:rsidRPr="008C7398">
                  <w:rPr>
                    <w:rFonts w:asciiTheme="minorHAnsi" w:hAnsiTheme="minorHAnsi" w:cstheme="minorHAnsi"/>
                    <w:color w:val="7F7F7F" w:themeColor="text1" w:themeTint="80"/>
                  </w:rPr>
                  <w:br/>
                </w:r>
                <w:r w:rsidRPr="008C7398">
                  <w:rPr>
                    <w:rFonts w:asciiTheme="minorHAnsi" w:hAnsiTheme="minorHAnsi" w:cstheme="minorHAnsi"/>
                    <w:color w:val="7F7F7F" w:themeColor="text1" w:themeTint="80"/>
                  </w:rPr>
                  <w:br/>
                  <w:t xml:space="preserve">Abstracts do not include parenthetical citations or footnotes. </w:t>
                </w:r>
                <w:r w:rsidRPr="008C7398">
                  <w:rPr>
                    <w:rFonts w:asciiTheme="minorHAnsi" w:hAnsiTheme="minorHAnsi" w:cstheme="minorHAnsi"/>
                    <w:color w:val="7F7F7F" w:themeColor="text1" w:themeTint="80"/>
                  </w:rPr>
                  <w:br/>
                </w:r>
                <w:r w:rsidRPr="008C7398">
                  <w:rPr>
                    <w:rFonts w:asciiTheme="minorHAnsi" w:hAnsiTheme="minorHAnsi" w:cstheme="minorHAnsi"/>
                    <w:color w:val="7F7F7F" w:themeColor="text1" w:themeTint="80"/>
                  </w:rPr>
                  <w:br/>
                  <w:t xml:space="preserve">An NPS thesis abstract may not exceed 1,500 characters, including spaces (approximately 200 words). </w:t>
                </w:r>
                <w:r w:rsidRPr="008C7398">
                  <w:rPr>
                    <w:rFonts w:asciiTheme="minorHAnsi" w:hAnsiTheme="minorHAnsi" w:cstheme="minorHAnsi"/>
                    <w:color w:val="7F7F7F" w:themeColor="text1" w:themeTint="80"/>
                  </w:rPr>
                  <w:br/>
                </w:r>
                <w:r w:rsidRPr="008C7398">
                  <w:rPr>
                    <w:rFonts w:asciiTheme="minorHAnsi" w:hAnsiTheme="minorHAnsi" w:cstheme="minorHAnsi"/>
                    <w:color w:val="7F7F7F" w:themeColor="text1" w:themeTint="80"/>
                  </w:rPr>
                  <w:br/>
                  <w:t>All theses, capstone and final project reports, and dissertations are required to contain an abstract.</w:t>
                </w:r>
              </w:p>
            </w:tc>
          </w:sdtContent>
        </w:sdt>
      </w:tr>
    </w:tbl>
    <w:p w14:paraId="714AEDB5" w14:textId="77777777" w:rsidR="00207170" w:rsidRPr="00FB60DA" w:rsidRDefault="00207170" w:rsidP="00207170">
      <w:pPr>
        <w:spacing w:before="240"/>
        <w:rPr>
          <w:rFonts w:asciiTheme="minorHAnsi" w:hAnsiTheme="minorHAnsi" w:cstheme="minorHAnsi"/>
          <w:color w:val="0070C0"/>
          <w:sz w:val="20"/>
        </w:rPr>
      </w:pPr>
      <w:r w:rsidRPr="00FB60DA">
        <w:rPr>
          <w:color w:val="0070C0"/>
          <w:sz w:val="20"/>
          <w:vertAlign w:val="superscript"/>
        </w:rPr>
        <w:t>1</w:t>
      </w:r>
      <w:r w:rsidRPr="00FB60DA">
        <w:rPr>
          <w:color w:val="0070C0"/>
          <w:sz w:val="20"/>
        </w:rPr>
        <w:t xml:space="preserve"> </w:t>
      </w:r>
      <w:r w:rsidRPr="00FB60DA">
        <w:rPr>
          <w:rFonts w:asciiTheme="minorHAnsi" w:hAnsiTheme="minorHAnsi" w:cstheme="minorHAnsi"/>
          <w:color w:val="0070C0"/>
          <w:sz w:val="20"/>
        </w:rPr>
        <w:t xml:space="preserve">If a team, earliest team </w:t>
      </w:r>
      <w:proofErr w:type="gramStart"/>
      <w:r w:rsidRPr="00FB60DA">
        <w:rPr>
          <w:rFonts w:asciiTheme="minorHAnsi" w:hAnsiTheme="minorHAnsi" w:cstheme="minorHAnsi"/>
          <w:color w:val="0070C0"/>
          <w:sz w:val="20"/>
        </w:rPr>
        <w:t>member’s</w:t>
      </w:r>
      <w:proofErr w:type="gramEnd"/>
      <w:r w:rsidRPr="00FB60DA">
        <w:rPr>
          <w:rFonts w:asciiTheme="minorHAnsi" w:hAnsiTheme="minorHAnsi" w:cstheme="minorHAnsi"/>
          <w:color w:val="0070C0"/>
          <w:sz w:val="20"/>
        </w:rPr>
        <w:t>.</w:t>
      </w:r>
    </w:p>
    <w:p w14:paraId="628E2D31" w14:textId="77777777" w:rsidR="00207170" w:rsidRDefault="00207170" w:rsidP="00207170">
      <w:pPr>
        <w:rPr>
          <w:color w:val="0070C0"/>
          <w:sz w:val="20"/>
        </w:rPr>
      </w:pPr>
      <w:r w:rsidRPr="00FB60DA">
        <w:rPr>
          <w:color w:val="0070C0"/>
          <w:sz w:val="20"/>
          <w:vertAlign w:val="superscript"/>
        </w:rPr>
        <w:t>2</w:t>
      </w:r>
      <w:r w:rsidRPr="00FB60DA">
        <w:rPr>
          <w:color w:val="0070C0"/>
          <w:sz w:val="20"/>
        </w:rPr>
        <w:t xml:space="preserve"> </w:t>
      </w:r>
      <w:r w:rsidRPr="00FB60DA">
        <w:rPr>
          <w:rFonts w:asciiTheme="minorHAnsi" w:hAnsiTheme="minorHAnsi" w:cstheme="minorHAnsi"/>
          <w:color w:val="0070C0"/>
          <w:sz w:val="20"/>
        </w:rPr>
        <w:t xml:space="preserve">If thesis is restricted, </w:t>
      </w:r>
      <w:r>
        <w:rPr>
          <w:rFonts w:asciiTheme="minorHAnsi" w:hAnsiTheme="minorHAnsi" w:cstheme="minorHAnsi"/>
          <w:color w:val="0070C0"/>
          <w:sz w:val="20"/>
        </w:rPr>
        <w:t xml:space="preserve">it </w:t>
      </w:r>
      <w:r w:rsidRPr="00FB60DA">
        <w:rPr>
          <w:rFonts w:asciiTheme="minorHAnsi" w:hAnsiTheme="minorHAnsi" w:cstheme="minorHAnsi"/>
          <w:color w:val="0070C0"/>
          <w:sz w:val="20"/>
        </w:rPr>
        <w:t xml:space="preserve">should be </w:t>
      </w:r>
      <w:r>
        <w:rPr>
          <w:rFonts w:asciiTheme="minorHAnsi" w:hAnsiTheme="minorHAnsi" w:cstheme="minorHAnsi"/>
          <w:color w:val="0070C0"/>
          <w:sz w:val="20"/>
        </w:rPr>
        <w:t xml:space="preserve">shared only via SharePoint or Box, </w:t>
      </w:r>
      <w:r w:rsidRPr="00FB60DA">
        <w:rPr>
          <w:rFonts w:asciiTheme="minorHAnsi" w:hAnsiTheme="minorHAnsi" w:cstheme="minorHAnsi"/>
          <w:color w:val="0070C0"/>
          <w:sz w:val="20"/>
        </w:rPr>
        <w:t xml:space="preserve">encrypted </w:t>
      </w:r>
      <w:r>
        <w:rPr>
          <w:rFonts w:asciiTheme="minorHAnsi" w:hAnsiTheme="minorHAnsi" w:cstheme="minorHAnsi"/>
          <w:color w:val="0070C0"/>
          <w:sz w:val="20"/>
        </w:rPr>
        <w:t>email, or hand delivery</w:t>
      </w:r>
      <w:r w:rsidRPr="00FB60DA">
        <w:rPr>
          <w:rFonts w:asciiTheme="minorHAnsi" w:hAnsiTheme="minorHAnsi" w:cstheme="minorHAnsi"/>
          <w:color w:val="0070C0"/>
          <w:sz w:val="20"/>
        </w:rPr>
        <w:t>.</w:t>
      </w:r>
    </w:p>
    <w:p w14:paraId="03689522" w14:textId="372AE7FF" w:rsidR="00207170" w:rsidRPr="008C7398" w:rsidRDefault="00207170" w:rsidP="00207170">
      <w:pPr>
        <w:rPr>
          <w:rFonts w:asciiTheme="minorHAnsi" w:hAnsiTheme="minorHAnsi" w:cstheme="minorHAnsi"/>
          <w:color w:val="0070C0"/>
          <w:sz w:val="20"/>
          <w:vertAlign w:val="superscript"/>
        </w:rPr>
      </w:pPr>
      <w:r w:rsidRPr="008C7398">
        <w:rPr>
          <w:rFonts w:asciiTheme="minorHAnsi" w:hAnsiTheme="minorHAnsi" w:cstheme="minorHAnsi"/>
          <w:color w:val="0070C0"/>
          <w:sz w:val="20"/>
          <w:vertAlign w:val="superscript"/>
        </w:rPr>
        <w:t xml:space="preserve">3 </w:t>
      </w:r>
      <w:r w:rsidRPr="008C7398">
        <w:rPr>
          <w:rFonts w:asciiTheme="minorHAnsi" w:hAnsiTheme="minorHAnsi" w:cstheme="minorHAnsi"/>
          <w:color w:val="0070C0"/>
          <w:sz w:val="20"/>
        </w:rPr>
        <w:t xml:space="preserve">To see </w:t>
      </w:r>
      <w:r w:rsidR="0030222C">
        <w:rPr>
          <w:rFonts w:asciiTheme="minorHAnsi" w:hAnsiTheme="minorHAnsi" w:cstheme="minorHAnsi"/>
          <w:color w:val="0070C0"/>
          <w:sz w:val="20"/>
        </w:rPr>
        <w:t xml:space="preserve">character </w:t>
      </w:r>
      <w:r w:rsidRPr="008C7398">
        <w:rPr>
          <w:rFonts w:asciiTheme="minorHAnsi" w:hAnsiTheme="minorHAnsi" w:cstheme="minorHAnsi"/>
          <w:color w:val="0070C0"/>
          <w:sz w:val="20"/>
        </w:rPr>
        <w:t>count</w:t>
      </w:r>
      <w:r>
        <w:rPr>
          <w:rFonts w:asciiTheme="minorHAnsi" w:hAnsiTheme="minorHAnsi" w:cstheme="minorHAnsi"/>
          <w:color w:val="0070C0"/>
          <w:sz w:val="20"/>
        </w:rPr>
        <w:t>,</w:t>
      </w:r>
      <w:r w:rsidRPr="008C7398">
        <w:rPr>
          <w:rFonts w:asciiTheme="minorHAnsi" w:hAnsiTheme="minorHAnsi" w:cstheme="minorHAnsi"/>
          <w:color w:val="0070C0"/>
          <w:sz w:val="20"/>
        </w:rPr>
        <w:t xml:space="preserve"> including spaces, </w:t>
      </w:r>
      <w:r w:rsidR="00D41BC7">
        <w:rPr>
          <w:rFonts w:asciiTheme="minorHAnsi" w:hAnsiTheme="minorHAnsi" w:cstheme="minorHAnsi"/>
          <w:color w:val="0070C0"/>
          <w:sz w:val="20"/>
        </w:rPr>
        <w:t xml:space="preserve">highlight the abstract, </w:t>
      </w:r>
      <w:r w:rsidR="0030222C">
        <w:rPr>
          <w:rFonts w:asciiTheme="minorHAnsi" w:hAnsiTheme="minorHAnsi" w:cstheme="minorHAnsi"/>
          <w:color w:val="0070C0"/>
          <w:sz w:val="20"/>
        </w:rPr>
        <w:t xml:space="preserve">click Word’s </w:t>
      </w:r>
      <w:r w:rsidR="0030222C" w:rsidRPr="0030222C">
        <w:rPr>
          <w:rFonts w:asciiTheme="minorHAnsi" w:hAnsiTheme="minorHAnsi" w:cstheme="minorHAnsi"/>
          <w:i/>
          <w:color w:val="0070C0"/>
          <w:sz w:val="20"/>
        </w:rPr>
        <w:t xml:space="preserve">Review </w:t>
      </w:r>
      <w:r w:rsidR="0030222C">
        <w:rPr>
          <w:rFonts w:asciiTheme="minorHAnsi" w:hAnsiTheme="minorHAnsi" w:cstheme="minorHAnsi"/>
          <w:color w:val="0070C0"/>
          <w:sz w:val="20"/>
        </w:rPr>
        <w:t>tab</w:t>
      </w:r>
      <w:r w:rsidR="00D41BC7">
        <w:rPr>
          <w:rFonts w:asciiTheme="minorHAnsi" w:hAnsiTheme="minorHAnsi" w:cstheme="minorHAnsi"/>
          <w:color w:val="0070C0"/>
          <w:sz w:val="20"/>
        </w:rPr>
        <w:t xml:space="preserve">, then the </w:t>
      </w:r>
      <w:r w:rsidR="0030222C" w:rsidRPr="0030222C">
        <w:rPr>
          <w:rFonts w:asciiTheme="minorHAnsi" w:hAnsiTheme="minorHAnsi" w:cstheme="minorHAnsi"/>
          <w:i/>
          <w:color w:val="0070C0"/>
          <w:sz w:val="20"/>
        </w:rPr>
        <w:t>Word Count</w:t>
      </w:r>
      <w:r w:rsidR="00D41BC7">
        <w:rPr>
          <w:rFonts w:asciiTheme="minorHAnsi" w:hAnsiTheme="minorHAnsi" w:cstheme="minorHAnsi"/>
          <w:i/>
          <w:color w:val="0070C0"/>
          <w:sz w:val="20"/>
        </w:rPr>
        <w:t xml:space="preserve"> </w:t>
      </w:r>
      <w:r w:rsidR="00D41BC7">
        <w:rPr>
          <w:rFonts w:asciiTheme="minorHAnsi" w:hAnsiTheme="minorHAnsi" w:cstheme="minorHAnsi"/>
          <w:color w:val="0070C0"/>
          <w:sz w:val="20"/>
        </w:rPr>
        <w:t>button</w:t>
      </w:r>
      <w:r w:rsidR="0030222C">
        <w:rPr>
          <w:rFonts w:asciiTheme="minorHAnsi" w:hAnsiTheme="minorHAnsi" w:cstheme="minorHAnsi"/>
          <w:color w:val="0070C0"/>
          <w:sz w:val="20"/>
        </w:rPr>
        <w:t>.</w:t>
      </w:r>
    </w:p>
    <w:p w14:paraId="3F644AD8" w14:textId="51F9BC1F" w:rsidR="00FB60DA" w:rsidRDefault="00FB60DA" w:rsidP="00FB60DA"/>
    <w:p w14:paraId="74B2C0FC" w14:textId="77777777" w:rsidR="00FB60DA" w:rsidRPr="00FB60DA" w:rsidRDefault="00FB60DA" w:rsidP="00FB60DA">
      <w:pPr>
        <w:sectPr w:rsidR="00FB60DA" w:rsidRPr="00FB60DA" w:rsidSect="0089459B">
          <w:footerReference w:type="default" r:id="rId10"/>
          <w:endnotePr>
            <w:numFmt w:val="decimal"/>
          </w:endnotePr>
          <w:pgSz w:w="12240" w:h="15840" w:code="1"/>
          <w:pgMar w:top="1080" w:right="1080" w:bottom="720" w:left="1080" w:header="0" w:footer="720" w:gutter="0"/>
          <w:pgNumType w:fmt="lowerRoman" w:start="7"/>
          <w:cols w:space="720"/>
          <w:docGrid w:linePitch="326"/>
        </w:sectPr>
      </w:pPr>
    </w:p>
    <w:p w14:paraId="6D97DAB5" w14:textId="0F9DF96B" w:rsidR="009A2FFD" w:rsidRDefault="00EB056A" w:rsidP="00EB056A">
      <w:pPr>
        <w:pStyle w:val="CoverPagesHeading"/>
        <w:rPr>
          <w:noProof/>
        </w:rPr>
      </w:pPr>
      <w:r w:rsidRPr="002B76CB">
        <w:lastRenderedPageBreak/>
        <w:t>TABLE OF CONTENTS</w:t>
      </w:r>
      <w:r>
        <w:fldChar w:fldCharType="begin"/>
      </w:r>
      <w:r>
        <w:instrText xml:space="preserve"> TOC \o "1-3" </w:instrText>
      </w:r>
      <w:r>
        <w:fldChar w:fldCharType="separate"/>
      </w:r>
    </w:p>
    <w:p w14:paraId="75AE5480" w14:textId="11F4E477" w:rsidR="009A2FFD" w:rsidRDefault="009A2FFD">
      <w:pPr>
        <w:pStyle w:val="TOC1"/>
        <w:rPr>
          <w:rFonts w:asciiTheme="minorHAnsi" w:eastAsiaTheme="minorEastAsia" w:hAnsiTheme="minorHAnsi" w:cstheme="minorBidi"/>
          <w:b w:val="0"/>
          <w:caps w:val="0"/>
          <w:sz w:val="22"/>
          <w:szCs w:val="22"/>
        </w:rPr>
      </w:pPr>
      <w:r>
        <w:t>I.</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_Toc24574424 \h </w:instrText>
      </w:r>
      <w:r>
        <w:fldChar w:fldCharType="separate"/>
      </w:r>
      <w:r>
        <w:t>1</w:t>
      </w:r>
      <w:r>
        <w:fldChar w:fldCharType="end"/>
      </w:r>
    </w:p>
    <w:p w14:paraId="3BECB15B" w14:textId="7D2D0F71" w:rsidR="009A2FFD" w:rsidRDefault="009A2FFD">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Thesis Objective</w:t>
      </w:r>
      <w:r>
        <w:tab/>
      </w:r>
      <w:r>
        <w:fldChar w:fldCharType="begin"/>
      </w:r>
      <w:r>
        <w:instrText xml:space="preserve"> PAGEREF _Toc24574425 \h </w:instrText>
      </w:r>
      <w:r>
        <w:fldChar w:fldCharType="separate"/>
      </w:r>
      <w:r>
        <w:t>2</w:t>
      </w:r>
      <w:r>
        <w:fldChar w:fldCharType="end"/>
      </w:r>
    </w:p>
    <w:p w14:paraId="025CB778" w14:textId="502B07D6" w:rsidR="009A2FFD" w:rsidRDefault="009A2FFD">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Benefits of this study</w:t>
      </w:r>
      <w:r>
        <w:tab/>
      </w:r>
      <w:r>
        <w:fldChar w:fldCharType="begin"/>
      </w:r>
      <w:r>
        <w:instrText xml:space="preserve"> PAGEREF _Toc24574426 \h </w:instrText>
      </w:r>
      <w:r>
        <w:fldChar w:fldCharType="separate"/>
      </w:r>
      <w:r>
        <w:t>2</w:t>
      </w:r>
      <w:r>
        <w:fldChar w:fldCharType="end"/>
      </w:r>
    </w:p>
    <w:p w14:paraId="39F72E0B" w14:textId="1BDAB926" w:rsidR="009A2FFD" w:rsidRDefault="009A2FFD">
      <w:pPr>
        <w:pStyle w:val="TOC2"/>
        <w:rPr>
          <w:rFonts w:asciiTheme="minorHAnsi" w:eastAsiaTheme="minorEastAsia" w:hAnsiTheme="minorHAnsi" w:cstheme="minorBidi"/>
          <w:b w:val="0"/>
          <w:caps w:val="0"/>
          <w:sz w:val="22"/>
          <w:szCs w:val="22"/>
        </w:rPr>
      </w:pPr>
      <w:r>
        <w:t>C.</w:t>
      </w:r>
      <w:r>
        <w:rPr>
          <w:rFonts w:asciiTheme="minorHAnsi" w:eastAsiaTheme="minorEastAsia" w:hAnsiTheme="minorHAnsi" w:cstheme="minorBidi"/>
          <w:b w:val="0"/>
          <w:caps w:val="0"/>
          <w:sz w:val="22"/>
          <w:szCs w:val="22"/>
        </w:rPr>
        <w:tab/>
      </w:r>
      <w:r>
        <w:t>Methodology</w:t>
      </w:r>
      <w:r>
        <w:tab/>
      </w:r>
      <w:r>
        <w:fldChar w:fldCharType="begin"/>
      </w:r>
      <w:r>
        <w:instrText xml:space="preserve"> PAGEREF _Toc24574427 \h </w:instrText>
      </w:r>
      <w:r>
        <w:fldChar w:fldCharType="separate"/>
      </w:r>
      <w:r>
        <w:t>2</w:t>
      </w:r>
      <w:r>
        <w:fldChar w:fldCharType="end"/>
      </w:r>
    </w:p>
    <w:p w14:paraId="5AAE1F5C" w14:textId="01B20BC5" w:rsidR="009A2FFD" w:rsidRDefault="009A2FFD">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Thesis Structure</w:t>
      </w:r>
      <w:r>
        <w:tab/>
      </w:r>
      <w:r>
        <w:fldChar w:fldCharType="begin"/>
      </w:r>
      <w:r>
        <w:instrText xml:space="preserve"> PAGEREF _Toc24574428 \h </w:instrText>
      </w:r>
      <w:r>
        <w:fldChar w:fldCharType="separate"/>
      </w:r>
      <w:r>
        <w:t>3</w:t>
      </w:r>
      <w:r>
        <w:fldChar w:fldCharType="end"/>
      </w:r>
    </w:p>
    <w:p w14:paraId="64F5E236" w14:textId="585EAC42" w:rsidR="009A2FFD" w:rsidRDefault="009A2FFD">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Literature review</w:t>
      </w:r>
      <w:r>
        <w:tab/>
      </w:r>
      <w:r>
        <w:fldChar w:fldCharType="begin"/>
      </w:r>
      <w:r>
        <w:instrText xml:space="preserve"> PAGEREF _Toc24574429 \h </w:instrText>
      </w:r>
      <w:r>
        <w:fldChar w:fldCharType="separate"/>
      </w:r>
      <w:r>
        <w:t>4</w:t>
      </w:r>
      <w:r>
        <w:fldChar w:fldCharType="end"/>
      </w:r>
    </w:p>
    <w:p w14:paraId="47F430FF" w14:textId="74B330EB" w:rsidR="009A2FFD" w:rsidRDefault="009A2FFD">
      <w:pPr>
        <w:pStyle w:val="TOC1"/>
        <w:rPr>
          <w:rFonts w:asciiTheme="minorHAnsi" w:eastAsiaTheme="minorEastAsia" w:hAnsiTheme="minorHAnsi" w:cstheme="minorBidi"/>
          <w:b w:val="0"/>
          <w:caps w:val="0"/>
          <w:sz w:val="22"/>
          <w:szCs w:val="22"/>
        </w:rPr>
      </w:pPr>
      <w:r>
        <w:t>III.</w:t>
      </w:r>
      <w:r>
        <w:rPr>
          <w:rFonts w:asciiTheme="minorHAnsi" w:eastAsiaTheme="minorEastAsia" w:hAnsiTheme="minorHAnsi" w:cstheme="minorBidi"/>
          <w:b w:val="0"/>
          <w:caps w:val="0"/>
          <w:sz w:val="22"/>
          <w:szCs w:val="22"/>
        </w:rPr>
        <w:tab/>
      </w:r>
      <w:r>
        <w:t>Data management</w:t>
      </w:r>
      <w:r>
        <w:tab/>
      </w:r>
      <w:r>
        <w:fldChar w:fldCharType="begin"/>
      </w:r>
      <w:r>
        <w:instrText xml:space="preserve"> PAGEREF _Toc24574430 \h </w:instrText>
      </w:r>
      <w:r>
        <w:fldChar w:fldCharType="separate"/>
      </w:r>
      <w:r>
        <w:t>5</w:t>
      </w:r>
      <w:r>
        <w:fldChar w:fldCharType="end"/>
      </w:r>
    </w:p>
    <w:p w14:paraId="7E087861" w14:textId="7C2834B1" w:rsidR="009A2FFD" w:rsidRDefault="009A2FFD">
      <w:pPr>
        <w:pStyle w:val="TOC1"/>
        <w:rPr>
          <w:rFonts w:asciiTheme="minorHAnsi" w:eastAsiaTheme="minorEastAsia" w:hAnsiTheme="minorHAnsi" w:cstheme="minorBidi"/>
          <w:b w:val="0"/>
          <w:caps w:val="0"/>
          <w:sz w:val="22"/>
          <w:szCs w:val="22"/>
        </w:rPr>
      </w:pPr>
      <w:r>
        <w:t>appendix.  Optional</w:t>
      </w:r>
      <w:r>
        <w:tab/>
      </w:r>
      <w:r>
        <w:fldChar w:fldCharType="begin"/>
      </w:r>
      <w:r>
        <w:instrText xml:space="preserve"> PAGEREF _Toc24574431 \h </w:instrText>
      </w:r>
      <w:r>
        <w:fldChar w:fldCharType="separate"/>
      </w:r>
      <w:r>
        <w:t>6</w:t>
      </w:r>
      <w:r>
        <w:fldChar w:fldCharType="end"/>
      </w:r>
    </w:p>
    <w:p w14:paraId="25FF27F6" w14:textId="21D5D4A9" w:rsidR="009A2FFD" w:rsidRDefault="009A2FFD">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_Toc24574432 \h </w:instrText>
      </w:r>
      <w:r>
        <w:fldChar w:fldCharType="separate"/>
      </w:r>
      <w:r>
        <w:t>8</w:t>
      </w:r>
      <w:r>
        <w:fldChar w:fldCharType="end"/>
      </w:r>
    </w:p>
    <w:p w14:paraId="48ACD29F" w14:textId="5930960E" w:rsidR="009A2FFD" w:rsidRDefault="009A2FFD">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_Toc24574433 \h </w:instrText>
      </w:r>
      <w:r>
        <w:fldChar w:fldCharType="separate"/>
      </w:r>
      <w:r>
        <w:t>11</w:t>
      </w:r>
      <w:r>
        <w:fldChar w:fldCharType="end"/>
      </w:r>
    </w:p>
    <w:p w14:paraId="15413F9E" w14:textId="7DFADD3D" w:rsidR="00EB056A" w:rsidRPr="00A24B57" w:rsidRDefault="00EB056A" w:rsidP="00EB056A">
      <w:pPr>
        <w:pStyle w:val="AllParagraph"/>
      </w:pPr>
      <w:r>
        <w:fldChar w:fldCharType="end"/>
      </w:r>
    </w:p>
    <w:p w14:paraId="03325629" w14:textId="3E4EAF2C" w:rsidR="00EB056A" w:rsidRPr="002B76CB" w:rsidRDefault="00EB056A" w:rsidP="00EB056A">
      <w:pPr>
        <w:jc w:val="left"/>
        <w:rPr>
          <w:b/>
          <w:sz w:val="28"/>
        </w:rPr>
      </w:pPr>
      <w:r w:rsidRPr="002B76CB">
        <w:br w:type="page"/>
      </w:r>
    </w:p>
    <w:p w14:paraId="3D201A7E" w14:textId="3959494E" w:rsidR="00EB056A" w:rsidRPr="002B76CB" w:rsidRDefault="00EB056A" w:rsidP="00BD344C">
      <w:pPr>
        <w:pStyle w:val="BlankPage"/>
      </w:pPr>
      <w:r w:rsidRPr="002B76CB">
        <w:lastRenderedPageBreak/>
        <w:t>THIS PAGE INTENTIONALLY LEFT BLANK</w:t>
      </w:r>
    </w:p>
    <w:p w14:paraId="13A52513" w14:textId="3B5EC8EB" w:rsidR="00EB056A" w:rsidRPr="002B76CB" w:rsidRDefault="00EB056A" w:rsidP="00EB056A">
      <w:pPr>
        <w:pStyle w:val="CoverPagesHeading"/>
      </w:pPr>
      <w:r w:rsidRPr="002B76CB">
        <w:br w:type="page"/>
      </w:r>
      <w:r w:rsidRPr="002B76CB">
        <w:lastRenderedPageBreak/>
        <w:t>LIST OF FIGURES</w:t>
      </w:r>
      <w:r>
        <w:t xml:space="preserve"> </w:t>
      </w:r>
    </w:p>
    <w:p w14:paraId="75811D24" w14:textId="6AE2164F" w:rsidR="00F4155B" w:rsidRDefault="00EB056A">
      <w:pPr>
        <w:pStyle w:val="TableofFigures"/>
        <w:rPr>
          <w:rFonts w:asciiTheme="minorHAnsi" w:eastAsiaTheme="minorEastAsia" w:hAnsiTheme="minorHAnsi" w:cstheme="minorBidi"/>
          <w:sz w:val="22"/>
          <w:szCs w:val="22"/>
        </w:rPr>
      </w:pPr>
      <w:r>
        <w:fldChar w:fldCharType="begin"/>
      </w:r>
      <w:r>
        <w:instrText xml:space="preserve"> TOC \t "FIGURE TITLE" \c </w:instrText>
      </w:r>
      <w:r>
        <w:fldChar w:fldCharType="separate"/>
      </w:r>
      <w:r w:rsidR="00F4155B">
        <w:t>Figure 1.</w:t>
      </w:r>
      <w:r w:rsidR="00F4155B">
        <w:rPr>
          <w:rFonts w:asciiTheme="minorHAnsi" w:eastAsiaTheme="minorEastAsia" w:hAnsiTheme="minorHAnsi" w:cstheme="minorBidi"/>
          <w:sz w:val="22"/>
          <w:szCs w:val="22"/>
        </w:rPr>
        <w:tab/>
      </w:r>
      <w:r w:rsidR="00F4155B">
        <w:t>Basic Formatting Steps</w:t>
      </w:r>
      <w:r w:rsidR="00F4155B">
        <w:tab/>
      </w:r>
      <w:r w:rsidR="00F4155B">
        <w:fldChar w:fldCharType="begin"/>
      </w:r>
      <w:r w:rsidR="00F4155B">
        <w:instrText xml:space="preserve"> PAGEREF _Toc14950168 \h </w:instrText>
      </w:r>
      <w:r w:rsidR="00F4155B">
        <w:fldChar w:fldCharType="separate"/>
      </w:r>
      <w:r w:rsidR="00F4155B">
        <w:t>1</w:t>
      </w:r>
      <w:r w:rsidR="00F4155B">
        <w:fldChar w:fldCharType="end"/>
      </w:r>
    </w:p>
    <w:p w14:paraId="7547E955" w14:textId="1294C11B" w:rsidR="00F4155B" w:rsidRDefault="00F4155B">
      <w:pPr>
        <w:pStyle w:val="TableofFigures"/>
        <w:rPr>
          <w:rFonts w:asciiTheme="minorHAnsi" w:eastAsiaTheme="minorEastAsia" w:hAnsiTheme="minorHAnsi" w:cstheme="minorBidi"/>
          <w:sz w:val="22"/>
          <w:szCs w:val="22"/>
        </w:rPr>
      </w:pPr>
      <w:r>
        <w:t>Figure 2.</w:t>
      </w:r>
      <w:r>
        <w:rPr>
          <w:rFonts w:asciiTheme="minorHAnsi" w:eastAsiaTheme="minorEastAsia" w:hAnsiTheme="minorHAnsi" w:cstheme="minorBidi"/>
          <w:sz w:val="22"/>
          <w:szCs w:val="22"/>
        </w:rPr>
        <w:tab/>
      </w:r>
      <w:r>
        <w:t>Heading Levels and Their Associated Styles. Adapted from Hawks (2015).</w:t>
      </w:r>
      <w:r>
        <w:tab/>
      </w:r>
      <w:r>
        <w:fldChar w:fldCharType="begin"/>
      </w:r>
      <w:r>
        <w:instrText xml:space="preserve"> PAGEREF _Toc14950169 \h </w:instrText>
      </w:r>
      <w:r>
        <w:fldChar w:fldCharType="separate"/>
      </w:r>
      <w:r>
        <w:t>4</w:t>
      </w:r>
      <w:r>
        <w:fldChar w:fldCharType="end"/>
      </w:r>
    </w:p>
    <w:p w14:paraId="62CF5A70" w14:textId="5FC79250" w:rsidR="00F4155B" w:rsidRDefault="00F4155B">
      <w:pPr>
        <w:pStyle w:val="TableofFigures"/>
        <w:rPr>
          <w:rFonts w:asciiTheme="minorHAnsi" w:eastAsiaTheme="minorEastAsia" w:hAnsiTheme="minorHAnsi" w:cstheme="minorBidi"/>
          <w:sz w:val="22"/>
          <w:szCs w:val="22"/>
        </w:rPr>
      </w:pPr>
      <w:r>
        <w:t>Figure 3.</w:t>
      </w:r>
      <w:r>
        <w:rPr>
          <w:rFonts w:asciiTheme="minorHAnsi" w:eastAsiaTheme="minorEastAsia" w:hAnsiTheme="minorHAnsi" w:cstheme="minorBidi"/>
          <w:sz w:val="22"/>
          <w:szCs w:val="22"/>
        </w:rPr>
        <w:tab/>
      </w:r>
      <w:r>
        <w:t>A Basic Figure</w:t>
      </w:r>
      <w:r>
        <w:tab/>
      </w:r>
      <w:r>
        <w:fldChar w:fldCharType="begin"/>
      </w:r>
      <w:r>
        <w:instrText xml:space="preserve"> PAGEREF _Toc14950170 \h </w:instrText>
      </w:r>
      <w:r>
        <w:fldChar w:fldCharType="separate"/>
      </w:r>
      <w:r>
        <w:t>6</w:t>
      </w:r>
      <w:r>
        <w:fldChar w:fldCharType="end"/>
      </w:r>
    </w:p>
    <w:p w14:paraId="47CD5E91" w14:textId="5D60DF43" w:rsidR="00F4155B" w:rsidRDefault="00F4155B">
      <w:pPr>
        <w:pStyle w:val="TableofFigures"/>
        <w:rPr>
          <w:rFonts w:asciiTheme="minorHAnsi" w:eastAsiaTheme="minorEastAsia" w:hAnsiTheme="minorHAnsi" w:cstheme="minorBidi"/>
          <w:sz w:val="22"/>
          <w:szCs w:val="22"/>
        </w:rPr>
      </w:pPr>
      <w:r>
        <w:t>Figure 4.</w:t>
      </w:r>
      <w:r>
        <w:rPr>
          <w:rFonts w:asciiTheme="minorHAnsi" w:eastAsiaTheme="minorEastAsia" w:hAnsiTheme="minorHAnsi" w:cstheme="minorBidi"/>
          <w:sz w:val="22"/>
          <w:szCs w:val="22"/>
        </w:rPr>
        <w:tab/>
      </w:r>
      <w:r>
        <w:t>A Figure with a Citation after the Figure Title in APA and Chicago-Author Date Style. Source: Smith (2017).</w:t>
      </w:r>
      <w:r>
        <w:tab/>
      </w:r>
      <w:r>
        <w:fldChar w:fldCharType="begin"/>
      </w:r>
      <w:r>
        <w:instrText xml:space="preserve"> PAGEREF _Toc14950171 \h </w:instrText>
      </w:r>
      <w:r>
        <w:fldChar w:fldCharType="separate"/>
      </w:r>
      <w:r>
        <w:t>7</w:t>
      </w:r>
      <w:r>
        <w:fldChar w:fldCharType="end"/>
      </w:r>
    </w:p>
    <w:p w14:paraId="2CB1BF63" w14:textId="6974E307" w:rsidR="00F4155B" w:rsidRDefault="00F4155B">
      <w:pPr>
        <w:pStyle w:val="TableofFigures"/>
        <w:rPr>
          <w:rFonts w:asciiTheme="minorHAnsi" w:eastAsiaTheme="minorEastAsia" w:hAnsiTheme="minorHAnsi" w:cstheme="minorBidi"/>
          <w:sz w:val="22"/>
          <w:szCs w:val="22"/>
        </w:rPr>
      </w:pPr>
      <w:r>
        <w:t>Figure 5.</w:t>
      </w:r>
      <w:r>
        <w:rPr>
          <w:rFonts w:asciiTheme="minorHAnsi" w:eastAsiaTheme="minorEastAsia" w:hAnsiTheme="minorHAnsi" w:cstheme="minorBidi"/>
          <w:sz w:val="22"/>
          <w:szCs w:val="22"/>
        </w:rPr>
        <w:tab/>
      </w:r>
      <w:r>
        <w:t>A Figure Cited Using a Footnote in Chicago Notes and Bibliography Style.</w:t>
      </w:r>
      <w:r>
        <w:tab/>
      </w:r>
      <w:r>
        <w:fldChar w:fldCharType="begin"/>
      </w:r>
      <w:r>
        <w:instrText xml:space="preserve"> PAGEREF _Toc14950172 \h </w:instrText>
      </w:r>
      <w:r>
        <w:fldChar w:fldCharType="separate"/>
      </w:r>
      <w:r>
        <w:t>8</w:t>
      </w:r>
      <w:r>
        <w:fldChar w:fldCharType="end"/>
      </w:r>
    </w:p>
    <w:p w14:paraId="3A080338" w14:textId="18EBA4F2" w:rsidR="00F4155B" w:rsidRDefault="00F4155B">
      <w:pPr>
        <w:pStyle w:val="TableofFigures"/>
        <w:rPr>
          <w:rFonts w:asciiTheme="minorHAnsi" w:eastAsiaTheme="minorEastAsia" w:hAnsiTheme="minorHAnsi" w:cstheme="minorBidi"/>
          <w:sz w:val="22"/>
          <w:szCs w:val="22"/>
        </w:rPr>
      </w:pPr>
      <w:r>
        <w:t>Figure 6.</w:t>
      </w:r>
      <w:r>
        <w:rPr>
          <w:rFonts w:asciiTheme="minorHAnsi" w:eastAsiaTheme="minorEastAsia" w:hAnsiTheme="minorHAnsi" w:cstheme="minorBidi"/>
          <w:sz w:val="22"/>
          <w:szCs w:val="22"/>
        </w:rPr>
        <w:tab/>
      </w:r>
      <w:r>
        <w:t>Placement of Optional Secondary Caption in Figure Title</w:t>
      </w:r>
      <w:r>
        <w:tab/>
      </w:r>
      <w:r>
        <w:fldChar w:fldCharType="begin"/>
      </w:r>
      <w:r>
        <w:instrText xml:space="preserve"> PAGEREF _Toc14950173 \h </w:instrText>
      </w:r>
      <w:r>
        <w:fldChar w:fldCharType="separate"/>
      </w:r>
      <w:r>
        <w:t>9</w:t>
      </w:r>
      <w:r>
        <w:fldChar w:fldCharType="end"/>
      </w:r>
    </w:p>
    <w:p w14:paraId="60705568" w14:textId="1BDE79E7" w:rsidR="00F4155B" w:rsidRDefault="00F4155B">
      <w:pPr>
        <w:pStyle w:val="TableofFigures"/>
        <w:rPr>
          <w:rFonts w:asciiTheme="minorHAnsi" w:eastAsiaTheme="minorEastAsia" w:hAnsiTheme="minorHAnsi" w:cstheme="minorBidi"/>
          <w:sz w:val="22"/>
          <w:szCs w:val="22"/>
        </w:rPr>
      </w:pPr>
      <w:r>
        <w:rPr>
          <w:specVanish/>
        </w:rPr>
        <w:t>Figure 7.</w:t>
      </w:r>
      <w:r>
        <w:rPr>
          <w:rFonts w:asciiTheme="minorHAnsi" w:eastAsiaTheme="minorEastAsia" w:hAnsiTheme="minorHAnsi" w:cstheme="minorBidi"/>
          <w:sz w:val="22"/>
          <w:szCs w:val="22"/>
        </w:rPr>
        <w:tab/>
      </w:r>
      <w:r>
        <w:t>Variation—Multi-line Figure Title, with First Sentence Only in List of Figures. Adapted from Doe (2017).</w:t>
      </w:r>
      <w:r>
        <w:tab/>
      </w:r>
      <w:r>
        <w:fldChar w:fldCharType="begin"/>
      </w:r>
      <w:r>
        <w:instrText xml:space="preserve"> PAGEREF _Toc14950174 \h </w:instrText>
      </w:r>
      <w:r>
        <w:fldChar w:fldCharType="separate"/>
      </w:r>
      <w:r>
        <w:t>10</w:t>
      </w:r>
      <w:r>
        <w:fldChar w:fldCharType="end"/>
      </w:r>
    </w:p>
    <w:p w14:paraId="50895D5B" w14:textId="7B13FB9F" w:rsidR="00F4155B" w:rsidRDefault="00F4155B">
      <w:pPr>
        <w:pStyle w:val="TableofFigures"/>
        <w:rPr>
          <w:rFonts w:asciiTheme="minorHAnsi" w:eastAsiaTheme="minorEastAsia" w:hAnsiTheme="minorHAnsi" w:cstheme="minorBidi"/>
          <w:sz w:val="22"/>
          <w:szCs w:val="22"/>
        </w:rPr>
      </w:pPr>
      <w:r>
        <w:t>Figure 8.</w:t>
      </w:r>
      <w:r>
        <w:rPr>
          <w:rFonts w:asciiTheme="minorHAnsi" w:eastAsiaTheme="minorEastAsia" w:hAnsiTheme="minorHAnsi" w:cstheme="minorBidi"/>
          <w:sz w:val="22"/>
          <w:szCs w:val="22"/>
        </w:rPr>
        <w:tab/>
      </w:r>
      <w:r>
        <w:t>Variation—Figure Title above Figure</w:t>
      </w:r>
      <w:r>
        <w:tab/>
      </w:r>
      <w:r>
        <w:fldChar w:fldCharType="begin"/>
      </w:r>
      <w:r>
        <w:instrText xml:space="preserve"> PAGEREF _Toc14950175 \h </w:instrText>
      </w:r>
      <w:r>
        <w:fldChar w:fldCharType="separate"/>
      </w:r>
      <w:r>
        <w:t>11</w:t>
      </w:r>
      <w:r>
        <w:fldChar w:fldCharType="end"/>
      </w:r>
    </w:p>
    <w:p w14:paraId="3071B658" w14:textId="48F837CA" w:rsidR="00EB056A" w:rsidRPr="002B76CB" w:rsidRDefault="00EB056A" w:rsidP="00BD344C">
      <w:pPr>
        <w:pStyle w:val="BlankPage"/>
      </w:pPr>
      <w:r>
        <w:fldChar w:fldCharType="end"/>
      </w:r>
      <w:r w:rsidRPr="002B76CB">
        <w:br w:type="page"/>
      </w:r>
      <w:r w:rsidRPr="002B76CB">
        <w:lastRenderedPageBreak/>
        <w:t>THIS PAGE INTENTIONALLY LEFT BLANK</w:t>
      </w:r>
    </w:p>
    <w:p w14:paraId="156D2BDB" w14:textId="57498ACD" w:rsidR="00EB056A" w:rsidRPr="002B76CB" w:rsidRDefault="00EB056A" w:rsidP="00EB056A">
      <w:pPr>
        <w:pStyle w:val="CoverPagesHeading"/>
      </w:pPr>
      <w:r w:rsidRPr="002B76CB">
        <w:br w:type="page"/>
      </w:r>
      <w:r w:rsidRPr="002B76CB">
        <w:lastRenderedPageBreak/>
        <w:t>LIST OF TABLES</w:t>
      </w:r>
    </w:p>
    <w:p w14:paraId="6E58888A" w14:textId="4B89F995" w:rsidR="00E35815" w:rsidRDefault="00EB056A">
      <w:pPr>
        <w:pStyle w:val="TableofFigures"/>
        <w:rPr>
          <w:rFonts w:asciiTheme="minorHAnsi" w:eastAsiaTheme="minorEastAsia" w:hAnsiTheme="minorHAnsi" w:cstheme="minorBidi"/>
          <w:sz w:val="22"/>
          <w:szCs w:val="22"/>
        </w:rPr>
      </w:pPr>
      <w:r>
        <w:fldChar w:fldCharType="begin"/>
      </w:r>
      <w:r>
        <w:instrText xml:space="preserve"> TOC \t "TABLE TITLE" \c </w:instrText>
      </w:r>
      <w:r>
        <w:fldChar w:fldCharType="separate"/>
      </w:r>
      <w:r w:rsidR="00E35815">
        <w:t>Table 1.</w:t>
      </w:r>
      <w:r w:rsidR="00E35815">
        <w:rPr>
          <w:rFonts w:asciiTheme="minorHAnsi" w:eastAsiaTheme="minorEastAsia" w:hAnsiTheme="minorHAnsi" w:cstheme="minorBidi"/>
          <w:sz w:val="22"/>
          <w:szCs w:val="22"/>
        </w:rPr>
        <w:tab/>
      </w:r>
      <w:r w:rsidR="00E35815">
        <w:t>Styles to Use and Element Placement for Figures and Tables. Source: [5].</w:t>
      </w:r>
      <w:r w:rsidR="00E35815">
        <w:tab/>
      </w:r>
      <w:r w:rsidR="00E35815">
        <w:fldChar w:fldCharType="begin"/>
      </w:r>
      <w:r w:rsidR="00E35815">
        <w:instrText xml:space="preserve"> PAGEREF _Toc14701290 \h </w:instrText>
      </w:r>
      <w:r w:rsidR="00E35815">
        <w:fldChar w:fldCharType="separate"/>
      </w:r>
      <w:r w:rsidR="00E35815">
        <w:t>13</w:t>
      </w:r>
      <w:r w:rsidR="00E35815">
        <w:fldChar w:fldCharType="end"/>
      </w:r>
    </w:p>
    <w:p w14:paraId="4037F77F" w14:textId="755C3B36" w:rsidR="00EB056A" w:rsidRPr="002B76CB" w:rsidRDefault="00EB056A" w:rsidP="00EB056A">
      <w:pPr>
        <w:pStyle w:val="TableofFigures"/>
      </w:pPr>
      <w:r>
        <w:fldChar w:fldCharType="end"/>
      </w:r>
    </w:p>
    <w:p w14:paraId="3E1EA598" w14:textId="77777777" w:rsidR="00EB056A" w:rsidRPr="002B76CB" w:rsidRDefault="00EB056A" w:rsidP="00BD344C">
      <w:pPr>
        <w:pStyle w:val="BlankPage"/>
      </w:pPr>
      <w:r w:rsidRPr="002B76CB">
        <w:br w:type="page"/>
      </w:r>
      <w:r w:rsidRPr="002B76CB">
        <w:lastRenderedPageBreak/>
        <w:t>THIS PAGE INTENTIONALLY LEFT BLANK</w:t>
      </w:r>
    </w:p>
    <w:p w14:paraId="0CBFA3CE" w14:textId="3CBFF08D" w:rsidR="00EB056A" w:rsidRPr="00875596" w:rsidRDefault="00EB056A" w:rsidP="00875596">
      <w:pPr>
        <w:pStyle w:val="CoverPagesHeading"/>
      </w:pPr>
      <w:r w:rsidRPr="002B76CB">
        <w:br w:type="page"/>
      </w:r>
      <w:r w:rsidRPr="002B76CB">
        <w:lastRenderedPageBreak/>
        <w:t>LIST OF ACRONYMS AND ABBREVIATIONS</w:t>
      </w:r>
    </w:p>
    <w:p w14:paraId="2EFBCC3C" w14:textId="707154A1" w:rsidR="00EB056A" w:rsidRPr="00875596" w:rsidRDefault="00875596" w:rsidP="00EB056A">
      <w:pPr>
        <w:tabs>
          <w:tab w:val="left" w:pos="2160"/>
        </w:tabs>
        <w:spacing w:after="120"/>
        <w:ind w:left="2160" w:hanging="2160"/>
        <w:jc w:val="left"/>
      </w:pPr>
      <w:r w:rsidRPr="00875596">
        <w:t>AIS</w:t>
      </w:r>
      <w:r w:rsidR="00EB056A" w:rsidRPr="00875596">
        <w:t xml:space="preserve"> </w:t>
      </w:r>
      <w:r w:rsidR="00EB056A" w:rsidRPr="00875596">
        <w:tab/>
      </w:r>
      <w:r>
        <w:t>Automatic Identification System</w:t>
      </w:r>
    </w:p>
    <w:p w14:paraId="0CD6EEB2" w14:textId="0F5D3EE3" w:rsidR="00EB056A" w:rsidRPr="00875596" w:rsidRDefault="00875596" w:rsidP="00EB056A">
      <w:pPr>
        <w:tabs>
          <w:tab w:val="left" w:pos="2160"/>
        </w:tabs>
        <w:spacing w:after="120"/>
        <w:ind w:left="2160" w:hanging="2160"/>
        <w:jc w:val="left"/>
      </w:pPr>
      <w:r w:rsidRPr="00875596">
        <w:t>SOG</w:t>
      </w:r>
      <w:r w:rsidR="00EB056A" w:rsidRPr="00875596">
        <w:t xml:space="preserve"> </w:t>
      </w:r>
      <w:r w:rsidR="00EB056A" w:rsidRPr="00875596">
        <w:tab/>
      </w:r>
      <w:r>
        <w:t>Speed Over Ground</w:t>
      </w:r>
    </w:p>
    <w:p w14:paraId="2C8FCE6C" w14:textId="001D03C8" w:rsidR="00EB056A" w:rsidRPr="00875596" w:rsidRDefault="00875596" w:rsidP="00EB056A">
      <w:pPr>
        <w:tabs>
          <w:tab w:val="left" w:pos="2160"/>
        </w:tabs>
        <w:spacing w:after="120"/>
        <w:ind w:left="2160" w:hanging="2160"/>
        <w:jc w:val="left"/>
      </w:pPr>
      <w:r w:rsidRPr="00875596">
        <w:t>COG</w:t>
      </w:r>
      <w:r w:rsidR="00EB056A" w:rsidRPr="00875596">
        <w:t xml:space="preserve"> </w:t>
      </w:r>
      <w:r w:rsidR="00EB056A" w:rsidRPr="00875596">
        <w:tab/>
      </w:r>
      <w:r>
        <w:t>Course Over Ground</w:t>
      </w:r>
    </w:p>
    <w:p w14:paraId="23EEE213" w14:textId="0B01B9C8" w:rsidR="00EB056A" w:rsidRPr="00875596" w:rsidRDefault="00875596" w:rsidP="00EB056A">
      <w:pPr>
        <w:tabs>
          <w:tab w:val="left" w:pos="2160"/>
        </w:tabs>
        <w:spacing w:after="120"/>
        <w:ind w:left="2160" w:hanging="2160"/>
        <w:jc w:val="left"/>
      </w:pPr>
      <w:r w:rsidRPr="00875596">
        <w:t>ML</w:t>
      </w:r>
      <w:r w:rsidR="00EB056A" w:rsidRPr="00875596">
        <w:t xml:space="preserve"> </w:t>
      </w:r>
      <w:r w:rsidR="00EB056A" w:rsidRPr="00875596">
        <w:tab/>
      </w:r>
      <w:r>
        <w:t>Machine Learning</w:t>
      </w:r>
    </w:p>
    <w:p w14:paraId="1E63A867" w14:textId="7DBC9A31" w:rsidR="00EB056A" w:rsidRPr="00875596" w:rsidRDefault="00875596" w:rsidP="00EB056A">
      <w:pPr>
        <w:tabs>
          <w:tab w:val="left" w:pos="2160"/>
        </w:tabs>
        <w:spacing w:after="120"/>
        <w:ind w:left="2160" w:hanging="2160"/>
        <w:jc w:val="left"/>
      </w:pPr>
      <w:r w:rsidRPr="00875596">
        <w:t>NPS</w:t>
      </w:r>
      <w:r w:rsidR="00EB056A" w:rsidRPr="00875596">
        <w:t xml:space="preserve"> </w:t>
      </w:r>
      <w:r w:rsidR="00EB056A" w:rsidRPr="00875596">
        <w:tab/>
      </w:r>
      <w:r>
        <w:t>Naval Post Graduate School</w:t>
      </w:r>
    </w:p>
    <w:p w14:paraId="7040456A" w14:textId="5CD04745" w:rsidR="00EB056A" w:rsidRPr="00875596" w:rsidRDefault="00875596" w:rsidP="00EB056A">
      <w:pPr>
        <w:tabs>
          <w:tab w:val="left" w:pos="2160"/>
        </w:tabs>
        <w:spacing w:after="120"/>
        <w:ind w:left="2160" w:hanging="2160"/>
        <w:jc w:val="left"/>
      </w:pPr>
      <w:r w:rsidRPr="00875596">
        <w:t>MMSI</w:t>
      </w:r>
      <w:r w:rsidR="00EB056A" w:rsidRPr="00875596">
        <w:t xml:space="preserve"> </w:t>
      </w:r>
      <w:r w:rsidR="00EB056A" w:rsidRPr="00875596">
        <w:tab/>
      </w:r>
      <w:r>
        <w:t>Maritime Mobile Service Identity</w:t>
      </w:r>
    </w:p>
    <w:p w14:paraId="6CB3F714" w14:textId="15C40C07" w:rsidR="00EB056A" w:rsidRPr="00875596" w:rsidRDefault="00875596" w:rsidP="00EB056A">
      <w:pPr>
        <w:tabs>
          <w:tab w:val="left" w:pos="2160"/>
        </w:tabs>
        <w:spacing w:after="120"/>
        <w:ind w:left="2160" w:hanging="2160"/>
        <w:jc w:val="left"/>
      </w:pPr>
      <w:r w:rsidRPr="00875596">
        <w:t>DIM</w:t>
      </w:r>
      <w:r w:rsidR="00EB056A" w:rsidRPr="00875596">
        <w:t xml:space="preserve"> </w:t>
      </w:r>
      <w:r w:rsidR="00EB056A" w:rsidRPr="00875596">
        <w:tab/>
      </w:r>
      <w:r>
        <w:t>Dimension</w:t>
      </w:r>
    </w:p>
    <w:p w14:paraId="4F1AB8F8" w14:textId="461847AC" w:rsidR="00EB056A" w:rsidRPr="00875596" w:rsidRDefault="00875596" w:rsidP="00EB056A">
      <w:pPr>
        <w:tabs>
          <w:tab w:val="left" w:pos="2160"/>
        </w:tabs>
        <w:spacing w:after="120"/>
        <w:ind w:left="2160" w:hanging="2160"/>
        <w:jc w:val="left"/>
      </w:pPr>
      <w:r w:rsidRPr="00875596">
        <w:t>ROT</w:t>
      </w:r>
      <w:r w:rsidR="00EB056A" w:rsidRPr="00875596">
        <w:t xml:space="preserve"> </w:t>
      </w:r>
      <w:r w:rsidR="00EB056A" w:rsidRPr="00875596">
        <w:tab/>
      </w:r>
      <w:r>
        <w:t>Rate of Turn</w:t>
      </w:r>
    </w:p>
    <w:p w14:paraId="4F36E1ED" w14:textId="0DEEFA9E" w:rsidR="00EB056A" w:rsidRPr="00875596" w:rsidRDefault="00875596" w:rsidP="00EB056A">
      <w:pPr>
        <w:tabs>
          <w:tab w:val="left" w:pos="2160"/>
        </w:tabs>
        <w:spacing w:after="120"/>
        <w:ind w:left="2160" w:hanging="2160"/>
        <w:jc w:val="left"/>
      </w:pPr>
      <w:r w:rsidRPr="00875596">
        <w:t>PIM</w:t>
      </w:r>
      <w:r w:rsidR="00EB056A" w:rsidRPr="00875596">
        <w:t xml:space="preserve"> </w:t>
      </w:r>
      <w:r w:rsidR="00EB056A" w:rsidRPr="00875596">
        <w:tab/>
      </w:r>
      <w:r>
        <w:t>Position of Intended Movement</w:t>
      </w:r>
    </w:p>
    <w:p w14:paraId="07862727" w14:textId="577D5E6C" w:rsidR="00EB056A" w:rsidRPr="00875596" w:rsidRDefault="00875596" w:rsidP="00EB056A">
      <w:pPr>
        <w:tabs>
          <w:tab w:val="left" w:pos="2160"/>
        </w:tabs>
        <w:spacing w:after="120"/>
        <w:ind w:left="2160" w:hanging="2160"/>
        <w:jc w:val="left"/>
      </w:pPr>
      <w:r w:rsidRPr="00875596">
        <w:t xml:space="preserve">CPA </w:t>
      </w:r>
      <w:r w:rsidR="00EB056A" w:rsidRPr="00875596">
        <w:tab/>
      </w:r>
      <w:r>
        <w:t>Closest Point of Approach</w:t>
      </w:r>
    </w:p>
    <w:p w14:paraId="4098C5C8" w14:textId="103927E6" w:rsidR="00EB056A" w:rsidRDefault="00875596" w:rsidP="00EB056A">
      <w:pPr>
        <w:tabs>
          <w:tab w:val="left" w:pos="2160"/>
        </w:tabs>
        <w:spacing w:after="120"/>
        <w:ind w:left="2160" w:hanging="2160"/>
        <w:jc w:val="left"/>
      </w:pPr>
      <w:r w:rsidRPr="00875596">
        <w:t>GPS</w:t>
      </w:r>
      <w:r w:rsidR="00EB056A" w:rsidRPr="00875596">
        <w:t xml:space="preserve"> </w:t>
      </w:r>
      <w:r w:rsidR="00EB056A" w:rsidRPr="00875596">
        <w:tab/>
      </w:r>
      <w:r>
        <w:t>Global Positioning System</w:t>
      </w:r>
    </w:p>
    <w:p w14:paraId="7BBC5F9E" w14:textId="6A066C5B" w:rsidR="00367333" w:rsidRDefault="00367333" w:rsidP="00EB056A">
      <w:pPr>
        <w:tabs>
          <w:tab w:val="left" w:pos="2160"/>
        </w:tabs>
        <w:spacing w:after="120"/>
        <w:ind w:left="2160" w:hanging="2160"/>
        <w:jc w:val="left"/>
      </w:pPr>
      <w:r>
        <w:t xml:space="preserve">NOAA </w:t>
      </w:r>
      <w:r>
        <w:tab/>
        <w:t>National Oceanic and Atmospheric Administration</w:t>
      </w:r>
    </w:p>
    <w:p w14:paraId="51DC0E54" w14:textId="1D0D2CCB" w:rsidR="00367333" w:rsidRPr="00875596" w:rsidRDefault="00367333" w:rsidP="00EB056A">
      <w:pPr>
        <w:tabs>
          <w:tab w:val="left" w:pos="2160"/>
        </w:tabs>
        <w:spacing w:after="120"/>
        <w:ind w:left="2160" w:hanging="2160"/>
        <w:jc w:val="left"/>
      </w:pPr>
      <w:r>
        <w:t xml:space="preserve">[list of classifier </w:t>
      </w:r>
      <w:r w:rsidR="009A2FFD">
        <w:t>a</w:t>
      </w:r>
      <w:r>
        <w:t>cronyms to follow]</w:t>
      </w:r>
    </w:p>
    <w:p w14:paraId="480FFDC8" w14:textId="77777777" w:rsidR="00EB056A" w:rsidRPr="002B76CB" w:rsidRDefault="00EB056A" w:rsidP="00BD344C">
      <w:pPr>
        <w:pStyle w:val="BlankPage"/>
      </w:pPr>
      <w:r w:rsidRPr="002B76CB">
        <w:lastRenderedPageBreak/>
        <w:t>THIS PAGE INTENTIONALLY LEFT BLANK</w:t>
      </w:r>
    </w:p>
    <w:p w14:paraId="2887BEF2" w14:textId="77777777" w:rsidR="00EB056A" w:rsidRPr="002B76CB" w:rsidRDefault="00EB056A" w:rsidP="00EB056A">
      <w:pPr>
        <w:jc w:val="left"/>
        <w:rPr>
          <w:caps/>
        </w:rPr>
      </w:pPr>
      <w:r w:rsidRPr="002B76CB">
        <w:br w:type="page"/>
      </w:r>
    </w:p>
    <w:p w14:paraId="7AB502DB" w14:textId="77777777" w:rsidR="00EB056A" w:rsidRPr="002B76CB" w:rsidRDefault="00EB056A" w:rsidP="00EB056A">
      <w:pPr>
        <w:pStyle w:val="CoverPagesHeading"/>
      </w:pPr>
      <w:r w:rsidRPr="002B76CB">
        <w:lastRenderedPageBreak/>
        <w:t>EXECUTIVE SUMMARY</w:t>
      </w:r>
    </w:p>
    <w:p w14:paraId="2214A1B3" w14:textId="0F516023" w:rsidR="0065352E" w:rsidRDefault="0065352E" w:rsidP="00EB056A">
      <w:pPr>
        <w:pStyle w:val="AllParagraph"/>
        <w:rPr>
          <w:color w:val="943634" w:themeColor="accent2" w:themeShade="BF"/>
        </w:rPr>
      </w:pPr>
      <w:r w:rsidRPr="0065352E">
        <w:rPr>
          <w:color w:val="943634" w:themeColor="accent2" w:themeShade="BF"/>
          <w:highlight w:val="yellow"/>
        </w:rPr>
        <w:t>This is NOT your abstract. Your abstract must be entered into your thesis dashboard in Python</w:t>
      </w:r>
      <w:r>
        <w:rPr>
          <w:color w:val="943634" w:themeColor="accent2" w:themeShade="BF"/>
          <w:highlight w:val="yellow"/>
        </w:rPr>
        <w:t>, and it will output as part of your First 8 Pages file</w:t>
      </w:r>
      <w:r w:rsidRPr="0065352E">
        <w:rPr>
          <w:color w:val="943634" w:themeColor="accent2" w:themeShade="BF"/>
          <w:highlight w:val="yellow"/>
        </w:rPr>
        <w:t>.</w:t>
      </w:r>
    </w:p>
    <w:p w14:paraId="0D3B8D90" w14:textId="31A5F002" w:rsidR="00EB056A" w:rsidRDefault="0065352E" w:rsidP="00EB056A">
      <w:pPr>
        <w:pStyle w:val="AllParagraph"/>
      </w:pPr>
      <w:r>
        <w:rPr>
          <w:color w:val="943634" w:themeColor="accent2" w:themeShade="BF"/>
        </w:rPr>
        <w:t>An executive summary is r</w:t>
      </w:r>
      <w:r w:rsidR="00EB056A" w:rsidRPr="003D522E">
        <w:rPr>
          <w:color w:val="943634" w:themeColor="accent2" w:themeShade="BF"/>
        </w:rPr>
        <w:t xml:space="preserve">equired or recommended for the departments listed in </w:t>
      </w:r>
      <w:r w:rsidR="00EB056A">
        <w:rPr>
          <w:color w:val="943634" w:themeColor="accent2" w:themeShade="BF"/>
          <w:szCs w:val="24"/>
        </w:rPr>
        <w:t xml:space="preserve">our Abstracts versus Executive Summaries guidance </w:t>
      </w:r>
      <w:hyperlink r:id="rId11" w:history="1">
        <w:r w:rsidR="00EB056A" w:rsidRPr="00340A64">
          <w:rPr>
            <w:rStyle w:val="Hyperlink"/>
            <w:szCs w:val="24"/>
          </w:rPr>
          <w:t>here</w:t>
        </w:r>
      </w:hyperlink>
      <w:r w:rsidR="00EB056A">
        <w:rPr>
          <w:color w:val="943634" w:themeColor="accent2" w:themeShade="BF"/>
          <w:szCs w:val="24"/>
        </w:rPr>
        <w:t>, under the “Style and Grammar</w:t>
      </w:r>
      <w:r w:rsidR="00EB056A">
        <w:rPr>
          <w:color w:val="943634" w:themeColor="accent2" w:themeShade="BF"/>
        </w:rPr>
        <w:t>” section.</w:t>
      </w:r>
      <w:r w:rsidR="00EB056A" w:rsidRPr="003D522E">
        <w:rPr>
          <w:color w:val="943634" w:themeColor="accent2" w:themeShade="BF"/>
        </w:rPr>
        <w:t xml:space="preserve"> Please consult your advisors for their preferences regarding length and style.</w:t>
      </w:r>
      <w:r w:rsidR="00EB056A">
        <w:t xml:space="preserve"> </w:t>
      </w:r>
    </w:p>
    <w:p w14:paraId="40B2867C" w14:textId="5CAF5249" w:rsidR="00EB056A" w:rsidRPr="00B165CD" w:rsidRDefault="00EB056A" w:rsidP="00B165CD">
      <w:pPr>
        <w:pStyle w:val="AllParagraph"/>
        <w:rPr>
          <w:color w:val="943634" w:themeColor="accent2" w:themeShade="BF"/>
        </w:rPr>
      </w:pPr>
      <w:r w:rsidRPr="00B165CD">
        <w:rPr>
          <w:color w:val="943634" w:themeColor="accent2" w:themeShade="BF"/>
        </w:rPr>
        <w:t>The executive summary should be able to stand apart from the thesis. Therefore, if you inc</w:t>
      </w:r>
      <w:r w:rsidR="00B665D7">
        <w:rPr>
          <w:color w:val="943634" w:themeColor="accent2" w:themeShade="BF"/>
        </w:rPr>
        <w:t>lude figures or tables in your Executive S</w:t>
      </w:r>
      <w:r w:rsidRPr="00B165CD">
        <w:rPr>
          <w:color w:val="943634" w:themeColor="accent2" w:themeShade="BF"/>
        </w:rPr>
        <w:t xml:space="preserve">ummary, do not apply the figure or table styles to the titles. Instead, use </w:t>
      </w:r>
      <w:r w:rsidR="00B165CD" w:rsidRPr="00B165CD">
        <w:rPr>
          <w:b/>
          <w:color w:val="943634" w:themeColor="accent2" w:themeShade="BF"/>
        </w:rPr>
        <w:t xml:space="preserve">Normal </w:t>
      </w:r>
      <w:r w:rsidRPr="00B165CD">
        <w:rPr>
          <w:color w:val="943634" w:themeColor="accent2" w:themeShade="BF"/>
        </w:rPr>
        <w:t xml:space="preserve">style and manually format the title to match the titles in the body of the thesis. This will keep these titles out of the lists of figures and tables, and allow the figure and table numbering to start at “1” in the thesis body, as required. </w:t>
      </w:r>
    </w:p>
    <w:p w14:paraId="1BDE0D3A" w14:textId="7FB8553D" w:rsidR="00EB056A" w:rsidRPr="00B165CD" w:rsidRDefault="00EB056A" w:rsidP="00B165CD">
      <w:pPr>
        <w:pStyle w:val="AllParagraph"/>
        <w:rPr>
          <w:color w:val="943634" w:themeColor="accent2" w:themeShade="BF"/>
        </w:rPr>
      </w:pPr>
      <w:r w:rsidRPr="00B165CD">
        <w:rPr>
          <w:color w:val="943634" w:themeColor="accent2" w:themeShade="BF"/>
        </w:rPr>
        <w:t xml:space="preserve">If you include </w:t>
      </w:r>
      <w:r w:rsidRPr="00B165CD">
        <w:rPr>
          <w:i/>
          <w:color w:val="943634" w:themeColor="accent2" w:themeShade="BF"/>
        </w:rPr>
        <w:t>parenthetical</w:t>
      </w:r>
      <w:r w:rsidRPr="00B165CD">
        <w:rPr>
          <w:color w:val="943634" w:themeColor="accent2" w:themeShade="BF"/>
        </w:rPr>
        <w:t xml:space="preserve"> citations (</w:t>
      </w:r>
      <w:r w:rsidR="00B665D7">
        <w:rPr>
          <w:color w:val="943634" w:themeColor="accent2" w:themeShade="BF"/>
        </w:rPr>
        <w:t>APA style, for example) in the Executive S</w:t>
      </w:r>
      <w:r w:rsidRPr="00B165CD">
        <w:rPr>
          <w:color w:val="943634" w:themeColor="accent2" w:themeShade="BF"/>
        </w:rPr>
        <w:t>ummary (but weaving your sources directly into your sentences is preferable), include a separate reference list at the bottom of the last page of the summary. Use the same citation/reference format as in the body of the thesis.</w:t>
      </w:r>
    </w:p>
    <w:p w14:paraId="30AE3D2B" w14:textId="77777777" w:rsidR="00EB056A" w:rsidRDefault="00EB056A" w:rsidP="00EB056A">
      <w:pPr>
        <w:pStyle w:val="AllParagraph"/>
        <w:spacing w:line="240" w:lineRule="auto"/>
        <w:ind w:firstLine="0"/>
        <w:rPr>
          <w:rFonts w:cs="Arial"/>
          <w:b/>
          <w:color w:val="943634" w:themeColor="accent2" w:themeShade="BF"/>
        </w:rPr>
      </w:pPr>
    </w:p>
    <w:p w14:paraId="276D5EF5" w14:textId="77777777" w:rsidR="00EB056A" w:rsidRDefault="00EB056A" w:rsidP="00EB056A">
      <w:pPr>
        <w:rPr>
          <w:b/>
          <w:color w:val="943634" w:themeColor="accent2" w:themeShade="BF"/>
          <w:szCs w:val="20"/>
        </w:rPr>
      </w:pPr>
      <w:r>
        <w:rPr>
          <w:b/>
          <w:color w:val="943634" w:themeColor="accent2" w:themeShade="BF"/>
          <w:szCs w:val="20"/>
        </w:rPr>
        <w:t>References</w:t>
      </w:r>
    </w:p>
    <w:p w14:paraId="29E0A9A8" w14:textId="77777777" w:rsidR="00656B0E" w:rsidRPr="00B165CD" w:rsidRDefault="00656B0E" w:rsidP="00EB056A">
      <w:pPr>
        <w:rPr>
          <w:b/>
          <w:color w:val="943634" w:themeColor="accent2" w:themeShade="BF"/>
          <w:szCs w:val="20"/>
        </w:rPr>
      </w:pPr>
    </w:p>
    <w:p w14:paraId="645174D8" w14:textId="77777777" w:rsidR="0048756B" w:rsidRPr="00DF594A" w:rsidRDefault="0048756B" w:rsidP="0048756B">
      <w:pPr>
        <w:pStyle w:val="ReferenceList"/>
        <w:rPr>
          <w:color w:val="943634" w:themeColor="accent2" w:themeShade="BF"/>
        </w:rPr>
      </w:pPr>
      <w:r>
        <w:rPr>
          <w:color w:val="943634" w:themeColor="accent2" w:themeShade="BF"/>
        </w:rPr>
        <w:t>If you are using IEEE, Chicago Author-Date, or APA citation style, in</w:t>
      </w:r>
      <w:r w:rsidRPr="00DF594A">
        <w:rPr>
          <w:color w:val="943634" w:themeColor="accent2" w:themeShade="BF"/>
        </w:rPr>
        <w:t xml:space="preserve">clude a separate reference </w:t>
      </w:r>
      <w:r>
        <w:rPr>
          <w:color w:val="943634" w:themeColor="accent2" w:themeShade="BF"/>
        </w:rPr>
        <w:t>list for the executive summary.</w:t>
      </w:r>
    </w:p>
    <w:p w14:paraId="2AD964E7" w14:textId="10067F61" w:rsidR="00EB056A" w:rsidRPr="00B165CD" w:rsidRDefault="00EB056A" w:rsidP="00B165CD">
      <w:pPr>
        <w:pStyle w:val="ReferenceList"/>
        <w:rPr>
          <w:color w:val="943634" w:themeColor="accent2" w:themeShade="BF"/>
        </w:rPr>
      </w:pPr>
      <w:r w:rsidRPr="00B165CD">
        <w:rPr>
          <w:color w:val="943634" w:themeColor="accent2" w:themeShade="BF"/>
        </w:rPr>
        <w:t>.</w:t>
      </w:r>
    </w:p>
    <w:p w14:paraId="7100C7B5" w14:textId="77777777" w:rsidR="00F246BF" w:rsidRPr="00F246BF" w:rsidRDefault="00F246BF" w:rsidP="00EB056A">
      <w:pPr>
        <w:rPr>
          <w:rFonts w:cs="Arial"/>
          <w:szCs w:val="20"/>
        </w:rPr>
      </w:pPr>
    </w:p>
    <w:p w14:paraId="45FA6A22" w14:textId="77777777" w:rsidR="00EB056A" w:rsidRPr="002B76CB" w:rsidRDefault="00EB056A" w:rsidP="00BD344C">
      <w:pPr>
        <w:pStyle w:val="BlankPage"/>
      </w:pPr>
      <w:r w:rsidRPr="002B76CB">
        <w:lastRenderedPageBreak/>
        <w:t>THIS PAGE INTENTIONALLY LEFT BLANK</w:t>
      </w:r>
    </w:p>
    <w:p w14:paraId="32C66C19" w14:textId="77777777" w:rsidR="00EB056A" w:rsidRDefault="00EB056A" w:rsidP="00EB056A">
      <w:pPr>
        <w:pStyle w:val="CoverPagesHeading"/>
      </w:pPr>
      <w:r w:rsidRPr="002B76CB">
        <w:br w:type="page"/>
      </w:r>
      <w:r w:rsidRPr="002B76CB">
        <w:lastRenderedPageBreak/>
        <w:t>ACKNOWLEDGMENTS</w:t>
      </w:r>
    </w:p>
    <w:p w14:paraId="012DDB72" w14:textId="3A878CE0" w:rsidR="00EB056A" w:rsidRPr="00367333" w:rsidRDefault="00367333" w:rsidP="00EB056A">
      <w:pPr>
        <w:pStyle w:val="AllParagraph"/>
      </w:pPr>
      <w:r w:rsidRPr="00367333">
        <w:t xml:space="preserve">I would like to thank my </w:t>
      </w:r>
      <w:r w:rsidR="00712DFD">
        <w:t xml:space="preserve">future wife, </w:t>
      </w:r>
      <w:r w:rsidRPr="00367333">
        <w:t>advisors and cohort for their support in this new field I’ve experienced in my educational years at NPS.</w:t>
      </w:r>
      <w:r w:rsidR="00712DFD">
        <w:t xml:space="preserve"> To further strengthen my and motivate me in this process, thank you.</w:t>
      </w:r>
      <w:r w:rsidRPr="00367333">
        <w:t xml:space="preserve"> </w:t>
      </w:r>
      <w:r>
        <w:t>(more to add)</w:t>
      </w:r>
    </w:p>
    <w:p w14:paraId="57484827" w14:textId="77777777" w:rsidR="00F246BF" w:rsidRPr="00F246BF" w:rsidRDefault="00F246BF" w:rsidP="00EB056A">
      <w:pPr>
        <w:pStyle w:val="AllParagraph"/>
      </w:pPr>
    </w:p>
    <w:p w14:paraId="0B04F2AA" w14:textId="77777777" w:rsidR="00EB056A" w:rsidRDefault="00EB056A" w:rsidP="00BD344C">
      <w:pPr>
        <w:pStyle w:val="BlankPage"/>
      </w:pPr>
      <w:r w:rsidRPr="002B76CB">
        <w:br w:type="page"/>
      </w:r>
      <w:r w:rsidRPr="002B76CB">
        <w:lastRenderedPageBreak/>
        <w:t>THIS PAGE INTENTIONALLY LEFT BLANK</w:t>
      </w:r>
    </w:p>
    <w:p w14:paraId="57DE1150" w14:textId="77777777" w:rsidR="00EB056A" w:rsidRDefault="00EB056A" w:rsidP="00EB056A"/>
    <w:p w14:paraId="7D4B14AF" w14:textId="77777777" w:rsidR="00EB056A" w:rsidRDefault="00EB056A" w:rsidP="00EB056A">
      <w:pPr>
        <w:sectPr w:rsidR="00EB056A" w:rsidSect="00E0388E">
          <w:footerReference w:type="default" r:id="rId12"/>
          <w:endnotePr>
            <w:numFmt w:val="decimal"/>
          </w:endnotePr>
          <w:pgSz w:w="12240" w:h="15840" w:code="1"/>
          <w:pgMar w:top="1440" w:right="1800" w:bottom="1440" w:left="1800" w:header="0" w:footer="1440" w:gutter="0"/>
          <w:pgNumType w:fmt="lowerRoman" w:start="7"/>
          <w:cols w:space="720"/>
          <w:docGrid w:linePitch="326"/>
        </w:sectPr>
      </w:pPr>
    </w:p>
    <w:p w14:paraId="54FAC565" w14:textId="2E1CDF24" w:rsidR="0060013A" w:rsidRDefault="0060013A" w:rsidP="0060013A">
      <w:pPr>
        <w:pStyle w:val="Heading1"/>
      </w:pPr>
      <w:bookmarkStart w:id="0" w:name="_Toc358192311"/>
      <w:bookmarkStart w:id="1" w:name="_Toc408401063"/>
      <w:bookmarkStart w:id="2" w:name="_Toc422821086"/>
      <w:bookmarkStart w:id="3" w:name="_Toc532459521"/>
      <w:bookmarkStart w:id="4" w:name="_Toc158527412"/>
      <w:bookmarkStart w:id="5" w:name="_Toc158527850"/>
      <w:bookmarkStart w:id="6" w:name="_Toc24574424"/>
      <w:r>
        <w:lastRenderedPageBreak/>
        <w:t>INTRODUCTION</w:t>
      </w:r>
      <w:bookmarkEnd w:id="6"/>
    </w:p>
    <w:p w14:paraId="56064E20" w14:textId="03831AA4" w:rsidR="0060013A" w:rsidRPr="00B3239A" w:rsidRDefault="0060013A" w:rsidP="00367333">
      <w:pPr>
        <w:pStyle w:val="AllParagraph"/>
      </w:pPr>
      <w:commentRangeStart w:id="7"/>
      <w:r w:rsidRPr="00B3239A">
        <w:t xml:space="preserve">An Automated Identification System (AIS) </w:t>
      </w:r>
      <w:commentRangeEnd w:id="7"/>
      <w:r>
        <w:rPr>
          <w:rStyle w:val="CommentReference"/>
        </w:rPr>
        <w:commentReference w:id="7"/>
      </w:r>
      <w:r>
        <w:t xml:space="preserve">[2] </w:t>
      </w:r>
      <w:r w:rsidRPr="00B3239A">
        <w:t xml:space="preserve">is the primary source of identification for surface vessels on the high seas. </w:t>
      </w:r>
      <w:r>
        <w:t xml:space="preserve"> </w:t>
      </w:r>
      <w:r w:rsidRPr="00B3239A">
        <w:t xml:space="preserve">Almost all ships are equipped with them, and they are used frequently by other vessels to aid in collision avoidance. </w:t>
      </w:r>
      <w:r>
        <w:t xml:space="preserve"> </w:t>
      </w:r>
      <w:r w:rsidRPr="00B3239A">
        <w:t xml:space="preserve">The information that AIS provides, such as, unique identification, course, position, speed, tonnage, and ship dimensions, is especially useful in and around ports. </w:t>
      </w:r>
      <w:r>
        <w:t xml:space="preserve"> </w:t>
      </w:r>
      <w:r w:rsidRPr="00B3239A">
        <w:t xml:space="preserve">Port controls use this data to direct traffic and maintain channel control. </w:t>
      </w:r>
      <w:r>
        <w:t xml:space="preserve"> </w:t>
      </w:r>
      <w:r w:rsidRPr="00B3239A">
        <w:t xml:space="preserve">Maritime authorize and asses this data, and physically verify the vessels for security, or otherwise. </w:t>
      </w:r>
    </w:p>
    <w:p w14:paraId="7668F50D" w14:textId="4DBA6A0C" w:rsidR="0060013A" w:rsidRDefault="0060013A" w:rsidP="00367333">
      <w:pPr>
        <w:pStyle w:val="AllParagraph"/>
      </w:pPr>
      <w:r w:rsidRPr="00B3239A">
        <w:t xml:space="preserve">Although this data is relied on heavily by all factors listed above, and more, it is easily “spoofed” -- meaning, it can be altered before transmission. </w:t>
      </w:r>
      <w:r>
        <w:t xml:space="preserve"> </w:t>
      </w:r>
      <w:r w:rsidRPr="00B3239A">
        <w:t xml:space="preserve">Some vessels use spoofing to hide their identity or ship loadout. </w:t>
      </w:r>
      <w:r>
        <w:t xml:space="preserve"> </w:t>
      </w:r>
      <w:r w:rsidRPr="00B3239A">
        <w:t>Security risks are on the rise due to frequent use of spoofing data from sea-going vessels, especially in this technological age where data altering is common.</w:t>
      </w:r>
      <w:r>
        <w:t xml:space="preserve"> [1]</w:t>
      </w:r>
    </w:p>
    <w:p w14:paraId="661EB080" w14:textId="5F620082" w:rsidR="0060013A" w:rsidRDefault="0060013A" w:rsidP="00367333">
      <w:pPr>
        <w:pStyle w:val="AllParagraph"/>
      </w:pPr>
      <w:commentRangeStart w:id="8"/>
      <w:r w:rsidRPr="00F50FC7">
        <w:t xml:space="preserve">Artificial intelligence (AI) and machine learning have been a new facet of discussion.  This </w:t>
      </w:r>
      <w:proofErr w:type="gramStart"/>
      <w:r w:rsidRPr="00F50FC7">
        <w:t>fairly new</w:t>
      </w:r>
      <w:proofErr w:type="gramEnd"/>
      <w:r w:rsidRPr="00F50FC7">
        <w:t xml:space="preserve"> technique can have a powerful impact on information sharing across vessels because it has the ability to predict and prevent security risks at sea.</w:t>
      </w:r>
      <w:commentRangeEnd w:id="8"/>
      <w:r>
        <w:rPr>
          <w:rStyle w:val="CommentReference"/>
        </w:rPr>
        <w:commentReference w:id="8"/>
      </w:r>
    </w:p>
    <w:p w14:paraId="5FD1F24C" w14:textId="7D91D9EB" w:rsidR="0060013A" w:rsidRPr="00CD0D25" w:rsidRDefault="0060013A" w:rsidP="00367333">
      <w:pPr>
        <w:pStyle w:val="AllParagraph"/>
      </w:pPr>
      <w:r w:rsidRPr="00CD0D25">
        <w:t>Our main steps in building a machine learning algorithm are; preparing the data, choosing our model, training, evaluating, tuning and prediction. This will be discussed further in the methodology section. [6]</w:t>
      </w:r>
    </w:p>
    <w:p w14:paraId="58E7F101" w14:textId="574B448E" w:rsidR="0060013A" w:rsidRPr="00F50FC7" w:rsidRDefault="0060013A" w:rsidP="00367333">
      <w:pPr>
        <w:pStyle w:val="AllParagraph"/>
      </w:pPr>
      <w:r w:rsidRPr="00CD0D25">
        <w:t>AIS data will be used to train a model to make predictions and decisions without explicit programming.</w:t>
      </w:r>
      <w:r w:rsidRPr="00F50FC7">
        <w:t xml:space="preserve">  </w:t>
      </w:r>
      <w:commentRangeStart w:id="9"/>
      <w:r w:rsidRPr="00F50FC7">
        <w:t>The goal is to find outliers in th</w:t>
      </w:r>
      <w:r>
        <w:t>is</w:t>
      </w:r>
      <w:r w:rsidRPr="00F50FC7">
        <w:t xml:space="preserve"> </w:t>
      </w:r>
      <w:r>
        <w:t>data</w:t>
      </w:r>
      <w:r w:rsidRPr="00F50FC7">
        <w:t xml:space="preserve"> by the machine’s use of pattern recognition, classification, and regression algorithms, which will point us to our anomalies</w:t>
      </w:r>
      <w:commentRangeEnd w:id="9"/>
      <w:r>
        <w:rPr>
          <w:rStyle w:val="CommentReference"/>
        </w:rPr>
        <w:commentReference w:id="9"/>
      </w:r>
      <w:r w:rsidRPr="00F50FC7">
        <w:t>.</w:t>
      </w:r>
    </w:p>
    <w:p w14:paraId="382166B1" w14:textId="07B9078C" w:rsidR="0060013A" w:rsidRPr="00F50FC7" w:rsidRDefault="0060013A" w:rsidP="00367333">
      <w:pPr>
        <w:pStyle w:val="AllParagraph"/>
      </w:pPr>
      <w:r w:rsidRPr="00F50FC7">
        <w:t>This machine learning algorithm will parse the AIS data to detect and categorize anomalies which will help maritime authorities gain deeper knowledge on risky vessels.</w:t>
      </w:r>
    </w:p>
    <w:p w14:paraId="55876ABA" w14:textId="6205FC04" w:rsidR="009A2FFD" w:rsidRDefault="0060013A" w:rsidP="009A2FFD">
      <w:pPr>
        <w:pStyle w:val="AllParagraph"/>
      </w:pPr>
      <w:r w:rsidRPr="00F50FC7">
        <w:t xml:space="preserve">Most vessels out at sea don’t have fraud detection that can prevent against spoofing.  </w:t>
      </w:r>
      <w:del w:id="10" w:author="Vinnie Monaco" w:date="2019-03-13T11:51:00Z">
        <w:r w:rsidRPr="00F50FC7" w:rsidDel="00EA1B6D">
          <w:delText>This machine can learn and detect changes via the data it receives, which</w:delText>
        </w:r>
      </w:del>
      <w:ins w:id="11" w:author="Vinnie Monaco" w:date="2019-03-13T11:51:00Z">
        <w:r>
          <w:t>Automated anomaly detection</w:t>
        </w:r>
      </w:ins>
      <w:r w:rsidRPr="00F50FC7">
        <w:t xml:space="preserve"> could potentially aid in collision avoidance.  By gathering </w:t>
      </w:r>
      <w:r w:rsidRPr="00F50FC7">
        <w:lastRenderedPageBreak/>
        <w:t xml:space="preserve">information on high-risk vessels, it </w:t>
      </w:r>
      <w:ins w:id="12" w:author="Vinnie Monaco" w:date="2019-03-13T11:52:00Z">
        <w:r>
          <w:t xml:space="preserve">also </w:t>
        </w:r>
      </w:ins>
      <w:r w:rsidRPr="00F50FC7">
        <w:t>enables watch standers to make better decisions at sea.</w:t>
      </w:r>
      <w:r>
        <w:t xml:space="preserve"> </w:t>
      </w:r>
    </w:p>
    <w:p w14:paraId="1AA209EF" w14:textId="7721123C" w:rsidR="009A2FFD" w:rsidRDefault="009A2FFD" w:rsidP="009A2FFD">
      <w:pPr>
        <w:pStyle w:val="Heading2"/>
      </w:pPr>
      <w:bookmarkStart w:id="13" w:name="_Toc24574425"/>
      <w:r>
        <w:t>Thesis Objective</w:t>
      </w:r>
      <w:bookmarkEnd w:id="13"/>
    </w:p>
    <w:p w14:paraId="25D783DD" w14:textId="77777777" w:rsidR="009A2FFD" w:rsidRDefault="009A2FFD" w:rsidP="009A2FFD">
      <w:pPr>
        <w:pStyle w:val="AllParagraph"/>
      </w:pPr>
      <w:r w:rsidRPr="00CD0D25">
        <w:t xml:space="preserve">This research will demonstrate how a machine learning algorithm can effectively </w:t>
      </w:r>
      <w:commentRangeStart w:id="14"/>
      <w:r w:rsidRPr="00CD0D25">
        <w:t xml:space="preserve">identify </w:t>
      </w:r>
      <w:ins w:id="15" w:author="Vinnie Monaco" w:date="2019-03-19T11:20:00Z">
        <w:r w:rsidRPr="00CD0D25">
          <w:t xml:space="preserve">a </w:t>
        </w:r>
      </w:ins>
      <w:r w:rsidRPr="00CD0D25">
        <w:t xml:space="preserve">wide variety of anomalies in vessel dimensions, identification, ship to ship networking, </w:t>
      </w:r>
      <w:ins w:id="16" w:author="Vinnie Monaco" w:date="2019-03-19T11:20:00Z">
        <w:r w:rsidRPr="00CD0D25">
          <w:t xml:space="preserve">and </w:t>
        </w:r>
      </w:ins>
      <w:r w:rsidRPr="00CD0D25">
        <w:t>movement behaviors in an Automated Identification System (AIS) database</w:t>
      </w:r>
      <w:commentRangeEnd w:id="14"/>
      <w:r w:rsidRPr="00CD0D25">
        <w:rPr>
          <w:rStyle w:val="CommentReference"/>
        </w:rPr>
        <w:commentReference w:id="14"/>
      </w:r>
      <w:r w:rsidRPr="00CD0D25">
        <w:t xml:space="preserve">.  By analyzing this data through machine learning, we can show a whole new field of possibility for maritime security by supplying them with additional tools to enable better security procedures out at sea and ports. Machine learning is now being used across all fields of technology and the United States Department of Defense can benefit greatly by this implementation.  Sea-going vessels are notorious for using spoofing technologies to alter AIS data.  </w:t>
      </w:r>
      <w:commentRangeStart w:id="17"/>
      <w:r w:rsidRPr="00CD0D25">
        <w:t xml:space="preserve">This thesis will involve development of an algorithm that </w:t>
      </w:r>
      <w:commentRangeEnd w:id="17"/>
      <w:r w:rsidRPr="00CD0D25">
        <w:rPr>
          <w:rStyle w:val="CommentReference"/>
        </w:rPr>
        <w:commentReference w:id="17"/>
      </w:r>
      <w:r w:rsidRPr="00CD0D25">
        <w:t xml:space="preserve">can </w:t>
      </w:r>
      <w:commentRangeStart w:id="18"/>
      <w:r w:rsidRPr="00CD0D25">
        <w:t>spot these anomalies and categorize vessels as seen fit</w:t>
      </w:r>
      <w:commentRangeEnd w:id="18"/>
      <w:r w:rsidRPr="00CD0D25">
        <w:rPr>
          <w:rStyle w:val="CommentReference"/>
        </w:rPr>
        <w:commentReference w:id="18"/>
      </w:r>
      <w:r w:rsidRPr="00CD0D25">
        <w:t>.</w:t>
      </w:r>
      <w:r w:rsidRPr="00B3239A">
        <w:t xml:space="preserve"> </w:t>
      </w:r>
    </w:p>
    <w:p w14:paraId="70DE0198" w14:textId="7666FC30" w:rsidR="009A2FFD" w:rsidRDefault="009A2FFD" w:rsidP="009A2FFD">
      <w:pPr>
        <w:pStyle w:val="AllParagraph"/>
      </w:pPr>
      <w:r w:rsidRPr="00CD0D25">
        <w:t xml:space="preserve">This thesis will show how a machine learning algorithm can be used to </w:t>
      </w:r>
      <w:commentRangeStart w:id="19"/>
      <w:r w:rsidRPr="00CD0D25">
        <w:t>detect abnormal activities extracted from this AIS data.</w:t>
      </w:r>
      <w:commentRangeEnd w:id="19"/>
      <w:r w:rsidRPr="00CD0D25">
        <w:rPr>
          <w:rStyle w:val="CommentReference"/>
        </w:rPr>
        <w:commentReference w:id="19"/>
      </w:r>
      <w:r w:rsidRPr="00B3239A">
        <w:t xml:space="preserve"> </w:t>
      </w:r>
      <w:r>
        <w:t xml:space="preserve"> </w:t>
      </w:r>
      <w:r w:rsidRPr="00B3239A">
        <w:t>This algorithm will be able to categorize vessels by their maneuvers, behaviors, and network connections by using pattern recognition, observing anomalies, and finding outliers.</w:t>
      </w:r>
    </w:p>
    <w:p w14:paraId="0FF0203A" w14:textId="77777777" w:rsidR="009A2FFD" w:rsidRPr="00B3239A" w:rsidRDefault="009A2FFD" w:rsidP="009A2FFD">
      <w:pPr>
        <w:pStyle w:val="Heading2"/>
      </w:pPr>
      <w:bookmarkStart w:id="20" w:name="_Toc24574426"/>
      <w:r>
        <w:t>Benefits of this study</w:t>
      </w:r>
      <w:bookmarkEnd w:id="20"/>
    </w:p>
    <w:p w14:paraId="0F05CC85" w14:textId="1A638160" w:rsidR="009A2FFD" w:rsidRDefault="009A2FFD" w:rsidP="009A2FFD">
      <w:pPr>
        <w:pStyle w:val="AllParagraph"/>
      </w:pPr>
      <w:r w:rsidRPr="00F50FC7">
        <w:t xml:space="preserve">If our hypothesis is correct, this work will help maritime authorities gain deeper knowledge on high-risk vessels and help eliminate misinformation and illegal activities at sea.  This will also equip watch standers with an improved situational awareness aided </w:t>
      </w:r>
      <w:proofErr w:type="gramStart"/>
      <w:r w:rsidRPr="00F50FC7">
        <w:t>by the use of</w:t>
      </w:r>
      <w:proofErr w:type="gramEnd"/>
      <w:r w:rsidRPr="00F50FC7">
        <w:t xml:space="preserve"> this algorithm, which will enhance the information received by AIS for better decision making and judgment control.</w:t>
      </w:r>
    </w:p>
    <w:p w14:paraId="71C0E5B4" w14:textId="65704FFE" w:rsidR="00367333" w:rsidRDefault="009A2FFD" w:rsidP="00367333">
      <w:pPr>
        <w:pStyle w:val="Heading2"/>
      </w:pPr>
      <w:bookmarkStart w:id="21" w:name="_Toc24574427"/>
      <w:r>
        <w:t>Methodology</w:t>
      </w:r>
      <w:bookmarkEnd w:id="21"/>
    </w:p>
    <w:p w14:paraId="0EC41111" w14:textId="77777777" w:rsidR="009A2FFD" w:rsidRPr="00F50FC7" w:rsidRDefault="009A2FFD" w:rsidP="009A2FFD">
      <w:pPr>
        <w:pStyle w:val="AllParagraph"/>
      </w:pPr>
      <w:r w:rsidRPr="00F50FC7">
        <w:t>This thesis will involve working with program</w:t>
      </w:r>
      <w:r>
        <w:t>m</w:t>
      </w:r>
      <w:r w:rsidRPr="00F50FC7">
        <w:t xml:space="preserve">ing languages such as python, with additional modeling interfaces for analyzing and assessing data.  The tools that will be utilized for this work are </w:t>
      </w:r>
      <w:proofErr w:type="spellStart"/>
      <w:r w:rsidRPr="00F50FC7">
        <w:t>IPython</w:t>
      </w:r>
      <w:proofErr w:type="spellEnd"/>
      <w:r w:rsidRPr="00F50FC7">
        <w:t xml:space="preserve"> for its interactive shell commands that support data visualities and graphical user interface (GUI) toolkit; and Python’s Pandas and Matplotlib, </w:t>
      </w:r>
      <w:r w:rsidRPr="00F50FC7">
        <w:lastRenderedPageBreak/>
        <w:t>which are both great tools for data analysis and modeling.  Matplotlib will be primarily used for plotting libraries in its 2D plotting interface.</w:t>
      </w:r>
    </w:p>
    <w:p w14:paraId="12CF84C8" w14:textId="77777777" w:rsidR="009A2FFD" w:rsidRDefault="009A2FFD" w:rsidP="009A2FFD">
      <w:pPr>
        <w:pStyle w:val="AllParagraph"/>
      </w:pPr>
      <w:r w:rsidRPr="00CD0D25">
        <w:t>The first step in the process is data preparation, by loading our data into a suitable place. Then begin parsing the data using an established algorithm with a few modifications to support the changing data structures.  After completion of the parsing and organization, a model will be constructed that suits the data. Afterword’s we will train our model with the given data, and incrementally improve its ability to make better predictions. Once the training is complete evaluation beings to test the model’s accuracy. From the evaluations we can decide to further improve our training by tuning our parameters.  And lastly the prediction step, we use our model to predict the correct answers. [6]</w:t>
      </w:r>
    </w:p>
    <w:p w14:paraId="3E25AAB3" w14:textId="77777777" w:rsidR="009A2FFD" w:rsidRPr="00F50FC7" w:rsidRDefault="009A2FFD" w:rsidP="009A2FFD">
      <w:pPr>
        <w:pStyle w:val="AllParagraph"/>
      </w:pPr>
      <w:r>
        <w:t>T</w:t>
      </w:r>
      <w:r w:rsidRPr="00F50FC7">
        <w:t>h</w:t>
      </w:r>
      <w:r>
        <w:t>is</w:t>
      </w:r>
      <w:r w:rsidRPr="00F50FC7">
        <w:t xml:space="preserve"> machine-learning algorithm will be constructed using the previously stated methods.  There will be multiple levels of AI to be established in this structure, beginning with data analyzation using 2D models with Matplotlib; machine-learning acquisition and testing; data categorization; and ultimately, anomaly detection of real-world historic AIS data.</w:t>
      </w:r>
    </w:p>
    <w:p w14:paraId="461257CA" w14:textId="77777777" w:rsidR="009A2FFD" w:rsidRPr="00F50FC7" w:rsidRDefault="009A2FFD" w:rsidP="009A2FFD">
      <w:pPr>
        <w:pStyle w:val="AllParagraph"/>
      </w:pPr>
      <w:r w:rsidRPr="00F50FC7">
        <w:t xml:space="preserve">The second step will be analyzing large amounts of data over a long period of time using the first step.  Afterwards, the algorithm will be put through </w:t>
      </w:r>
      <w:commentRangeStart w:id="22"/>
      <w:del w:id="23" w:author="Vinnie Monaco" w:date="2019-03-13T11:53:00Z">
        <w:r w:rsidRPr="00CD0D25" w:rsidDel="00102959">
          <w:delText>stress tests</w:delText>
        </w:r>
      </w:del>
      <w:ins w:id="24" w:author="Vinnie Monaco" w:date="2019-03-13T11:53:00Z">
        <w:r w:rsidRPr="00CD0D25">
          <w:t>validation</w:t>
        </w:r>
      </w:ins>
      <w:r w:rsidRPr="00F50FC7">
        <w:t xml:space="preserve"> </w:t>
      </w:r>
      <w:commentRangeEnd w:id="22"/>
      <w:r>
        <w:rPr>
          <w:rStyle w:val="CommentReference"/>
        </w:rPr>
        <w:commentReference w:id="22"/>
      </w:r>
      <w:r w:rsidRPr="00F50FC7">
        <w:t>to narrow down errors and complete the program.</w:t>
      </w:r>
    </w:p>
    <w:p w14:paraId="48BEB427" w14:textId="77777777" w:rsidR="009A2FFD" w:rsidRDefault="009A2FFD" w:rsidP="009A2FFD">
      <w:pPr>
        <w:pStyle w:val="AllParagraph"/>
      </w:pPr>
      <w:r w:rsidRPr="00F50FC7">
        <w:t>Finally, a result of the stress tests will be documented and improved upon.  In turn, this program will be used to analyze data in real time to provide a quick response to maritime security.</w:t>
      </w:r>
    </w:p>
    <w:p w14:paraId="20B9B0E5" w14:textId="1D7C3B12" w:rsidR="009A2FFD" w:rsidRDefault="009A2FFD" w:rsidP="009A2FFD">
      <w:pPr>
        <w:pStyle w:val="Heading2"/>
      </w:pPr>
      <w:bookmarkStart w:id="25" w:name="_Toc24574428"/>
      <w:r>
        <w:t>Thesis Structure</w:t>
      </w:r>
      <w:bookmarkEnd w:id="25"/>
    </w:p>
    <w:p w14:paraId="41F2D46A" w14:textId="7BBD8E8B" w:rsidR="009A2FFD" w:rsidRPr="009A2FFD" w:rsidRDefault="00712DFD" w:rsidP="009A2FFD">
      <w:pPr>
        <w:pStyle w:val="AllParagraph"/>
      </w:pPr>
      <w:r>
        <w:t xml:space="preserve">In the follow-on chapters we will cover Literature Review in Chapter II, Data Management in Chapter III, Modeling and Analysis in Chapter IV and Summary and Future Work in Chapter V. In Chapter II we will cover, all related fields of research that have been done at NPS regarding AIS, anomaly detection and vessel network distribution. The focus on these topics are particularly helpful in our research and could help improve and further the </w:t>
      </w:r>
      <w:r w:rsidR="00787D8B">
        <w:t>study</w:t>
      </w:r>
      <w:r>
        <w:t xml:space="preserve"> in this subject. In Chapter II we will concentrate on data management </w:t>
      </w:r>
      <w:r>
        <w:lastRenderedPageBreak/>
        <w:t xml:space="preserve">and manipulation to extract the desired information necessary to expand our hypothesis. This will </w:t>
      </w:r>
      <w:r w:rsidR="00787D8B">
        <w:t>be done</w:t>
      </w:r>
      <w:r>
        <w:t xml:space="preserve"> through various methods </w:t>
      </w:r>
      <w:r w:rsidR="00787D8B">
        <w:t xml:space="preserve">that involves transformation and matrix building to allow for data arrangement. We will also define different tools and techniques used to model our data and portray vessel interaction, trajectories and ship networking.  In Chapter IV we showcase the different methods applied and their findings via graphical and analytical methods to further enhance the usage of the machine learning algorithm. In Chapter V we conclude our finding and elaborate on the successes and failures of our modeling techniques. We further pose more solutions that could be established to advance our objective through additional research. </w:t>
      </w:r>
      <w:bookmarkStart w:id="26" w:name="_GoBack"/>
      <w:bookmarkEnd w:id="26"/>
    </w:p>
    <w:p w14:paraId="3779F28A" w14:textId="155B4AA3" w:rsidR="00FD2545" w:rsidRPr="00FD2545" w:rsidRDefault="00F4212F" w:rsidP="00FD2545">
      <w:pPr>
        <w:pStyle w:val="Heading1"/>
      </w:pPr>
      <w:bookmarkStart w:id="27" w:name="_Toc24574429"/>
      <w:r>
        <w:lastRenderedPageBreak/>
        <w:t>Literature review</w:t>
      </w:r>
      <w:bookmarkEnd w:id="27"/>
    </w:p>
    <w:p w14:paraId="582ACC62" w14:textId="0C15DC26" w:rsidR="00FD2545" w:rsidRPr="00FD2545" w:rsidRDefault="00FA2543" w:rsidP="00FD2545">
      <w:pPr>
        <w:pStyle w:val="AllParagraph"/>
      </w:pPr>
      <w:r>
        <w:t>Recent events in naval history suggest the use of AIS data to be more meaningful. In [dat</w:t>
      </w:r>
      <w:r w:rsidR="00DB1411">
        <w:t>e</w:t>
      </w:r>
      <w:r>
        <w:t xml:space="preserve">] [ship] collided with [ship] due to error on </w:t>
      </w:r>
      <w:r w:rsidR="00875596">
        <w:t>behave</w:t>
      </w:r>
      <w:r>
        <w:t xml:space="preserve"> both vessels and </w:t>
      </w:r>
      <w:r w:rsidR="00875596">
        <w:t>watch standers</w:t>
      </w:r>
      <w:r>
        <w:t xml:space="preserve">. </w:t>
      </w:r>
      <w:r w:rsidR="00875596">
        <w:t>There</w:t>
      </w:r>
      <w:r>
        <w:t xml:space="preserve"> </w:t>
      </w:r>
      <w:r w:rsidR="00DB1411">
        <w:t>is</w:t>
      </w:r>
      <w:r>
        <w:t xml:space="preserve"> other shipping related collision that occur on occasion. AIS data and machine learning tools could be used to limit these collisions by understanding networking </w:t>
      </w:r>
      <w:r w:rsidR="00875596">
        <w:t>behaviors</w:t>
      </w:r>
      <w:r>
        <w:t xml:space="preserve"> of vessels and their trajectories. </w:t>
      </w:r>
      <w:r w:rsidR="002320B3">
        <w:t xml:space="preserve">Various research has been done on this topic; vessel </w:t>
      </w:r>
      <w:r w:rsidR="00875596">
        <w:t>trajectory</w:t>
      </w:r>
      <w:r w:rsidR="002320B3">
        <w:t xml:space="preserve"> prediction, anomaly detection, </w:t>
      </w:r>
    </w:p>
    <w:p w14:paraId="0C18B6E1" w14:textId="77777777" w:rsidR="00875596" w:rsidRDefault="00875596" w:rsidP="00875596">
      <w:pPr>
        <w:pStyle w:val="Heading1"/>
      </w:pPr>
      <w:bookmarkStart w:id="28" w:name="_Toc24574430"/>
      <w:r>
        <w:lastRenderedPageBreak/>
        <w:t>Data management</w:t>
      </w:r>
      <w:bookmarkEnd w:id="28"/>
    </w:p>
    <w:p w14:paraId="2B2C8937" w14:textId="77777777" w:rsidR="00875596" w:rsidRDefault="00875596" w:rsidP="00875596">
      <w:pPr>
        <w:pStyle w:val="AllParagraph"/>
      </w:pPr>
      <w:r>
        <w:t xml:space="preserve">In collaborating with the coast guard, we’ve accumulated AIS data for 3 different ports in the United Sates: San Diego, San Francisco and Norfolk Virginia to start our initial testing and analysis. The data is comprised of 21 columns that defines each vessel with various details such as latitude and longitude, speed, heading etc., we will further elaborate on these in future sections. All 3 data sets are historic, and they rang in a year period from January 2018 through Jan 2019. The AIS data shows all vessels that transited the area with the given Latitude/Longitude roughly covering the size of the harbor. </w:t>
      </w:r>
    </w:p>
    <w:p w14:paraId="6698D4A6" w14:textId="6F6911D8" w:rsidR="00875596" w:rsidRPr="00FD2545" w:rsidRDefault="00875596" w:rsidP="00875596">
      <w:pPr>
        <w:pStyle w:val="AllParagraph"/>
      </w:pPr>
      <w:r>
        <w:t xml:space="preserve">Each dataset is broken up by moths totaling 12 sheets. Initially python is used to concatenate the data into a data frame for further analysis and feature selection. A graphics tool is used to plot the data without any manipulation to observe the normal state. </w:t>
      </w:r>
      <w:r w:rsidR="00DB1411">
        <w:t xml:space="preserve">Furthermore, other various plots are displayed to show the effects of the feature selection. </w:t>
      </w:r>
    </w:p>
    <w:p w14:paraId="0FEDF627" w14:textId="77777777" w:rsidR="0060013A" w:rsidRDefault="0060013A" w:rsidP="0060013A">
      <w:pPr>
        <w:pStyle w:val="AllParagraph"/>
        <w:ind w:firstLine="0"/>
      </w:pPr>
    </w:p>
    <w:p w14:paraId="3B51033A" w14:textId="77777777" w:rsidR="00240E9F" w:rsidRPr="008D7E53" w:rsidRDefault="00240E9F" w:rsidP="00240E9F">
      <w:pPr>
        <w:pStyle w:val="Heading1"/>
        <w:numPr>
          <w:ilvl w:val="0"/>
          <w:numId w:val="0"/>
        </w:numPr>
      </w:pPr>
      <w:bookmarkStart w:id="29" w:name="_Toc24574431"/>
      <w:r w:rsidRPr="008D7E53">
        <w:lastRenderedPageBreak/>
        <w:t>appendi</w:t>
      </w:r>
      <w:bookmarkEnd w:id="0"/>
      <w:r w:rsidRPr="008D7E53">
        <w:t>x</w:t>
      </w:r>
      <w:bookmarkEnd w:id="1"/>
      <w:bookmarkEnd w:id="2"/>
      <w:r w:rsidRPr="008D7E53">
        <w:t>.  Optional</w:t>
      </w:r>
      <w:bookmarkEnd w:id="3"/>
      <w:bookmarkEnd w:id="29"/>
    </w:p>
    <w:p w14:paraId="2DF58F1B" w14:textId="77777777" w:rsidR="00240E9F" w:rsidRPr="003D522E" w:rsidRDefault="00240E9F" w:rsidP="00240E9F">
      <w:pPr>
        <w:pStyle w:val="AllParagraph"/>
        <w:rPr>
          <w:color w:val="943634" w:themeColor="accent2" w:themeShade="BF"/>
        </w:rPr>
      </w:pPr>
      <w:r w:rsidRPr="008D7E53">
        <w:rPr>
          <w:color w:val="943634" w:themeColor="accent2" w:themeShade="BF"/>
        </w:rPr>
        <w:t xml:space="preserve">Appendix titles are also styled as </w:t>
      </w:r>
      <w:r w:rsidRPr="008D7E53">
        <w:rPr>
          <w:b/>
          <w:color w:val="943634" w:themeColor="accent2" w:themeShade="BF"/>
        </w:rPr>
        <w:t>Heading 1</w:t>
      </w:r>
      <w:r w:rsidRPr="008D7E53">
        <w:rPr>
          <w:color w:val="943634" w:themeColor="accent2" w:themeShade="BF"/>
        </w:rPr>
        <w:t xml:space="preserve">, minus a roman numeral—backspace to remove the roman numeral. Then, type “Appendix,” two spaces, a letter, and a title: “APPENDIX A.  DATA.” </w:t>
      </w:r>
      <w:r w:rsidRPr="008D7E53">
        <w:rPr>
          <w:i/>
          <w:color w:val="943634" w:themeColor="accent2" w:themeShade="BF"/>
        </w:rPr>
        <w:t>However,</w:t>
      </w:r>
      <w:r w:rsidRPr="008D7E53">
        <w:rPr>
          <w:color w:val="943634" w:themeColor="accent2" w:themeShade="BF"/>
        </w:rPr>
        <w:t xml:space="preserve"> </w:t>
      </w:r>
      <w:r w:rsidRPr="008D7E53">
        <w:rPr>
          <w:i/>
          <w:color w:val="943634" w:themeColor="accent2" w:themeShade="BF"/>
        </w:rPr>
        <w:t>if you have only one appendix, do not add the letter “A.”</w:t>
      </w:r>
    </w:p>
    <w:p w14:paraId="407FB9C7" w14:textId="77777777" w:rsidR="00240E9F" w:rsidRDefault="00240E9F" w:rsidP="00240E9F">
      <w:pPr>
        <w:pStyle w:val="AllParagraph"/>
        <w:rPr>
          <w:color w:val="943634" w:themeColor="accent2" w:themeShade="BF"/>
        </w:rPr>
      </w:pPr>
      <w:r w:rsidRPr="00C76321">
        <w:rPr>
          <w:color w:val="943634" w:themeColor="accent2" w:themeShade="BF"/>
        </w:rPr>
        <w:t xml:space="preserve">If you apply Heading 2 style in your appendices, and the lettering does not begin with “A,” right click on the first Heading 2 of the </w:t>
      </w:r>
      <w:proofErr w:type="gramStart"/>
      <w:r w:rsidRPr="00C76321">
        <w:rPr>
          <w:color w:val="943634" w:themeColor="accent2" w:themeShade="BF"/>
        </w:rPr>
        <w:t>appendix, and</w:t>
      </w:r>
      <w:proofErr w:type="gramEnd"/>
      <w:r w:rsidRPr="00C76321">
        <w:rPr>
          <w:color w:val="943634" w:themeColor="accent2" w:themeShade="BF"/>
        </w:rPr>
        <w:t xml:space="preserve"> choose “Restart at 1.”</w:t>
      </w:r>
    </w:p>
    <w:p w14:paraId="7F06DF41" w14:textId="77777777" w:rsidR="00240E9F" w:rsidRPr="002B76CB" w:rsidRDefault="00240E9F" w:rsidP="00240E9F">
      <w:pPr>
        <w:pStyle w:val="AllParagraph"/>
        <w:rPr>
          <w:caps/>
          <w:color w:val="000000"/>
        </w:rPr>
      </w:pPr>
      <w:r w:rsidRPr="002B76CB">
        <w:br w:type="page"/>
      </w:r>
    </w:p>
    <w:p w14:paraId="45AFCA42" w14:textId="77777777" w:rsidR="00240E9F" w:rsidRPr="002B76CB" w:rsidRDefault="00240E9F" w:rsidP="00240E9F">
      <w:pPr>
        <w:pStyle w:val="BlankPage"/>
      </w:pPr>
      <w:r w:rsidRPr="002B76CB">
        <w:lastRenderedPageBreak/>
        <w:t xml:space="preserve">THIS PAGE INTENTIONALLY LEFT BLANK </w:t>
      </w:r>
    </w:p>
    <w:p w14:paraId="03EF1362" w14:textId="77777777" w:rsidR="00240E9F" w:rsidRPr="002B76CB" w:rsidRDefault="00240E9F" w:rsidP="00240E9F">
      <w:pPr>
        <w:pStyle w:val="Heading1"/>
        <w:numPr>
          <w:ilvl w:val="0"/>
          <w:numId w:val="0"/>
        </w:numPr>
      </w:pPr>
      <w:bookmarkStart w:id="30" w:name="_Toc408401064"/>
      <w:bookmarkStart w:id="31" w:name="_Toc422821087"/>
      <w:bookmarkStart w:id="32" w:name="_Toc532459522"/>
      <w:bookmarkStart w:id="33" w:name="_Toc24574432"/>
      <w:r w:rsidRPr="002B76CB">
        <w:lastRenderedPageBreak/>
        <w:t>List of References</w:t>
      </w:r>
      <w:bookmarkEnd w:id="4"/>
      <w:bookmarkEnd w:id="5"/>
      <w:bookmarkEnd w:id="30"/>
      <w:bookmarkEnd w:id="31"/>
      <w:bookmarkEnd w:id="32"/>
      <w:bookmarkEnd w:id="33"/>
    </w:p>
    <w:p w14:paraId="05C73C12" w14:textId="77777777" w:rsidR="00240E9F" w:rsidRDefault="00240E9F" w:rsidP="00240E9F">
      <w:pPr>
        <w:pStyle w:val="ReferenceList"/>
      </w:pPr>
      <w:r>
        <w:t xml:space="preserve">Apply </w:t>
      </w:r>
      <w:r w:rsidRPr="00E65B4E">
        <w:rPr>
          <w:b/>
        </w:rPr>
        <w:t>Reference List</w:t>
      </w:r>
      <w:r w:rsidRPr="007D3939">
        <w:t xml:space="preserve"> style to your list of references to re-create or retain the formatting of this page. Remove manual line spaces that you have entered between entries, as the style comes with the proper spacing. </w:t>
      </w:r>
    </w:p>
    <w:p w14:paraId="47582B1F" w14:textId="77777777" w:rsidR="00240E9F" w:rsidRDefault="00240E9F" w:rsidP="00240E9F">
      <w:pPr>
        <w:pStyle w:val="ReferenceList"/>
      </w:pPr>
      <w:r>
        <w:t>A</w:t>
      </w:r>
      <w:r>
        <w:rPr>
          <w:i/>
        </w:rPr>
        <w:t xml:space="preserve"> bibliography </w:t>
      </w:r>
      <w:r>
        <w:t xml:space="preserve">is uncommon in NPS theses; a list of references is the standard. A bibliography differs from a reference list in that it also includes sources you </w:t>
      </w:r>
      <w:proofErr w:type="gramStart"/>
      <w:r>
        <w:t>consulted, but</w:t>
      </w:r>
      <w:proofErr w:type="gramEnd"/>
      <w:r>
        <w:t xml:space="preserve"> did not cite. </w:t>
      </w:r>
    </w:p>
    <w:p w14:paraId="1C7B2107" w14:textId="77777777" w:rsidR="00240E9F" w:rsidRPr="007D3939" w:rsidRDefault="00240E9F" w:rsidP="00240E9F">
      <w:pPr>
        <w:pStyle w:val="ReferenceList"/>
      </w:pPr>
      <w:r w:rsidRPr="002011C3">
        <w:t>All in-text citations mus</w:t>
      </w:r>
      <w:r>
        <w:t>t have a matching entry in the List of R</w:t>
      </w:r>
      <w:r w:rsidRPr="002011C3">
        <w:t>eferences, with few exceptions; consult your citation style guide.</w:t>
      </w:r>
    </w:p>
    <w:p w14:paraId="3AAEB813" w14:textId="3A7CAD34" w:rsidR="00240E9F" w:rsidRPr="00137500" w:rsidRDefault="00240E9F" w:rsidP="00240E9F">
      <w:pPr>
        <w:pStyle w:val="ReferenceList"/>
      </w:pPr>
      <w:r w:rsidRPr="007D3939">
        <w:t>Use an established citation style such as Chicago, APA, AMS, etc. M</w:t>
      </w:r>
      <w:r>
        <w:t>ade-</w:t>
      </w:r>
      <w:r w:rsidRPr="007D3939">
        <w:t>up or hybrid styles will not be accepted. You are required to use a</w:t>
      </w:r>
      <w:hyperlink r:id="rId16" w:history="1">
        <w:r w:rsidRPr="000B62AA">
          <w:rPr>
            <w:rStyle w:val="Hyperlink"/>
          </w:rPr>
          <w:t xml:space="preserve"> </w:t>
        </w:r>
        <w:r w:rsidRPr="00940B50">
          <w:rPr>
            <w:rStyle w:val="Hyperlink"/>
          </w:rPr>
          <w:t>department-required or advisor-approved</w:t>
        </w:r>
      </w:hyperlink>
      <w:r w:rsidRPr="007D3939">
        <w:t xml:space="preserve"> citation style. Guides to the most-common citation styles used at NPS are available here: </w:t>
      </w:r>
      <w:hyperlink r:id="rId17" w:history="1">
        <w:r>
          <w:rPr>
            <w:rStyle w:val="Hyperlink"/>
            <w:color w:val="943634" w:themeColor="accent2" w:themeShade="BF"/>
          </w:rPr>
          <w:t xml:space="preserve">Citation guides. </w:t>
        </w:r>
      </w:hyperlink>
    </w:p>
    <w:p w14:paraId="5BD88306" w14:textId="77777777" w:rsidR="00240E9F" w:rsidRPr="007D3939" w:rsidRDefault="00240E9F" w:rsidP="00240E9F">
      <w:pPr>
        <w:pStyle w:val="ReferenceList"/>
        <w:rPr>
          <w:rStyle w:val="Hyperlink"/>
          <w:color w:val="943634" w:themeColor="accent2" w:themeShade="BF"/>
        </w:rPr>
      </w:pPr>
      <w:r w:rsidRPr="007D3939">
        <w:rPr>
          <w:noProof/>
        </w:rPr>
        <w:t xml:space="preserve">Again, if you use reference-list generating software, such as RefWorks, ensure that you fill in all fields completely and accurately when creating your citation list. </w:t>
      </w:r>
      <w:r w:rsidRPr="007D3939">
        <w:rPr>
          <w:b/>
          <w:noProof/>
        </w:rPr>
        <w:t>You must edit references for punctuation and formatting</w:t>
      </w:r>
      <w:r w:rsidRPr="007D3939">
        <w:rPr>
          <w:noProof/>
        </w:rPr>
        <w:t xml:space="preserve"> </w:t>
      </w:r>
      <w:r w:rsidRPr="007D3939">
        <w:rPr>
          <w:b/>
          <w:noProof/>
        </w:rPr>
        <w:t>after importing them</w:t>
      </w:r>
      <w:r w:rsidRPr="007D3939">
        <w:rPr>
          <w:noProof/>
        </w:rPr>
        <w:t xml:space="preserve">. </w:t>
      </w:r>
    </w:p>
    <w:p w14:paraId="1C275A05" w14:textId="77777777" w:rsidR="00240E9F" w:rsidRDefault="00240E9F" w:rsidP="00240E9F">
      <w:pPr>
        <w:pStyle w:val="ReferenceList"/>
        <w:rPr>
          <w:noProof/>
        </w:rPr>
      </w:pPr>
      <w:r w:rsidRPr="007D3939">
        <w:rPr>
          <w:noProof/>
        </w:rPr>
        <w:t xml:space="preserve">To edit most lists, you must remove the field code. Do this by highlighting all entries and pressing </w:t>
      </w:r>
      <w:r w:rsidRPr="007D3939">
        <w:rPr>
          <w:b/>
          <w:noProof/>
        </w:rPr>
        <w:t>Shift</w:t>
      </w:r>
      <w:r w:rsidRPr="007D3939">
        <w:rPr>
          <w:noProof/>
        </w:rPr>
        <w:t xml:space="preserve"> + </w:t>
      </w:r>
      <w:r w:rsidRPr="007D3939">
        <w:rPr>
          <w:b/>
          <w:noProof/>
        </w:rPr>
        <w:t>Control</w:t>
      </w:r>
      <w:r w:rsidRPr="007D3939">
        <w:rPr>
          <w:noProof/>
        </w:rPr>
        <w:t xml:space="preserve"> + </w:t>
      </w:r>
      <w:r w:rsidRPr="007D3939">
        <w:rPr>
          <w:b/>
          <w:noProof/>
        </w:rPr>
        <w:t>F9</w:t>
      </w:r>
      <w:r w:rsidRPr="007D3939">
        <w:rPr>
          <w:noProof/>
        </w:rPr>
        <w:t xml:space="preserve"> </w:t>
      </w:r>
      <w:r w:rsidRPr="0093286C">
        <w:rPr>
          <w:i/>
        </w:rPr>
        <w:t>or</w:t>
      </w:r>
      <w:r>
        <w:t xml:space="preserve"> </w:t>
      </w:r>
      <w:r w:rsidRPr="00261AD9">
        <w:rPr>
          <w:b/>
        </w:rPr>
        <w:t>Control</w:t>
      </w:r>
      <w:r>
        <w:t xml:space="preserve"> + </w:t>
      </w:r>
      <w:r w:rsidRPr="00261AD9">
        <w:rPr>
          <w:b/>
        </w:rPr>
        <w:t>6</w:t>
      </w:r>
      <w:r>
        <w:t xml:space="preserve"> </w:t>
      </w:r>
      <w:r w:rsidRPr="007D3939">
        <w:rPr>
          <w:noProof/>
        </w:rPr>
        <w:t>at the same time. In Word’s citation manager, this is achieved by clicking on the list and choosing “convert to static text.”</w:t>
      </w:r>
    </w:p>
    <w:p w14:paraId="2CB52751" w14:textId="77777777" w:rsidR="00240E9F" w:rsidRPr="007D3939" w:rsidRDefault="00240E9F" w:rsidP="00240E9F">
      <w:pPr>
        <w:pStyle w:val="ReferenceList"/>
      </w:pPr>
      <w:r>
        <w:t>Here are a few example entries:</w:t>
      </w:r>
    </w:p>
    <w:p w14:paraId="3CB21C6D" w14:textId="77777777" w:rsidR="00240E9F" w:rsidRDefault="00240E9F" w:rsidP="00240E9F">
      <w:pPr>
        <w:pStyle w:val="ReferenceList"/>
      </w:pPr>
      <w:r>
        <w:t xml:space="preserve">Hawks, </w:t>
      </w:r>
      <w:r w:rsidRPr="00C36A48">
        <w:t>M</w:t>
      </w:r>
      <w:r>
        <w:t>athew A.</w:t>
      </w:r>
      <w:r w:rsidRPr="00C36A48">
        <w:t xml:space="preserve"> “Graph-Theoretic Statistical Methods for Detecting and Localizing Distributional Change in Multivariate Data</w:t>
      </w:r>
      <w:r>
        <w:t>,” Ph.D. diss</w:t>
      </w:r>
      <w:r w:rsidRPr="00C36A48">
        <w:t>., Naval Postgraduate School, Monterey, CA, 2015.</w:t>
      </w:r>
      <w:r>
        <w:t xml:space="preserve"> (</w:t>
      </w:r>
      <w:r w:rsidRPr="00DF54AF">
        <w:rPr>
          <w:b/>
        </w:rPr>
        <w:t>Chicago N-B style</w:t>
      </w:r>
      <w:r>
        <w:t>)</w:t>
      </w:r>
    </w:p>
    <w:p w14:paraId="17F95ED0" w14:textId="77777777" w:rsidR="00240E9F" w:rsidRDefault="00240E9F" w:rsidP="00240E9F">
      <w:pPr>
        <w:pStyle w:val="ReferenceList"/>
      </w:pPr>
      <w:r>
        <w:t xml:space="preserve">Naval Postgraduate School. (2017). </w:t>
      </w:r>
      <w:proofErr w:type="spellStart"/>
      <w:r>
        <w:t>Thesis_template_times</w:t>
      </w:r>
      <w:proofErr w:type="spellEnd"/>
      <w:r>
        <w:t xml:space="preserve"> [Word template]. Monterey, CA: Naval Postgraduate School. Retrieved from </w:t>
      </w:r>
      <w:r w:rsidRPr="000C7C22">
        <w:t>https://my.nps.edu</w:t>
      </w:r>
      <w:r>
        <w:br/>
      </w:r>
      <w:r w:rsidRPr="000C7C22">
        <w:t>/documents/105790666/106471216</w:t>
      </w:r>
      <w:r>
        <w:t>/Thesis_Template_Times.docx (</w:t>
      </w:r>
      <w:r w:rsidRPr="00DF54AF">
        <w:rPr>
          <w:b/>
        </w:rPr>
        <w:t>APA style</w:t>
      </w:r>
      <w:r>
        <w:t>)</w:t>
      </w:r>
    </w:p>
    <w:p w14:paraId="54B7038A" w14:textId="422ACFD2" w:rsidR="00240E9F" w:rsidRDefault="00240E9F" w:rsidP="00240E9F">
      <w:pPr>
        <w:pStyle w:val="ReferenceList"/>
      </w:pPr>
      <w:r>
        <w:t>[1]</w:t>
      </w:r>
      <w:r>
        <w:tab/>
      </w:r>
      <w:r w:rsidRPr="00DF54AF">
        <w:t xml:space="preserve">B. </w:t>
      </w:r>
      <w:proofErr w:type="spellStart"/>
      <w:r w:rsidRPr="00DF54AF">
        <w:t>Orend</w:t>
      </w:r>
      <w:proofErr w:type="spellEnd"/>
      <w:r w:rsidRPr="00DF54AF">
        <w:t xml:space="preserve">, </w:t>
      </w:r>
      <w:r w:rsidRPr="00DF54AF">
        <w:rPr>
          <w:i/>
          <w:iCs/>
        </w:rPr>
        <w:t>Morality of War</w:t>
      </w:r>
      <w:r w:rsidRPr="00DF54AF">
        <w:t>, 2nd ed. Tonawanda, NY: Broadview Press, 2013</w:t>
      </w:r>
      <w:r>
        <w:t>. (</w:t>
      </w:r>
      <w:r w:rsidRPr="00DF54AF">
        <w:rPr>
          <w:b/>
        </w:rPr>
        <w:t>IEEE style</w:t>
      </w:r>
      <w:r>
        <w:t>)</w:t>
      </w:r>
    </w:p>
    <w:p w14:paraId="5476A551" w14:textId="77777777" w:rsidR="009A2FFD" w:rsidRPr="009A2FFD" w:rsidRDefault="009A2FFD" w:rsidP="009A2FFD">
      <w:pPr>
        <w:pStyle w:val="ReferenceList"/>
      </w:pPr>
      <w:r w:rsidRPr="009A2FFD">
        <w:t xml:space="preserve">Kyle </w:t>
      </w:r>
      <w:proofErr w:type="spellStart"/>
      <w:r w:rsidRPr="009A2FFD">
        <w:t>Wilhoit</w:t>
      </w:r>
      <w:proofErr w:type="spellEnd"/>
      <w:r w:rsidRPr="009A2FFD">
        <w:t xml:space="preserve"> and Marco </w:t>
      </w:r>
      <w:proofErr w:type="spellStart"/>
      <w:r w:rsidRPr="009A2FFD">
        <w:t>Balduzzi</w:t>
      </w:r>
      <w:proofErr w:type="spellEnd"/>
      <w:r w:rsidRPr="009A2FFD">
        <w:t xml:space="preserve">, “Vulnerabilities Discovered in Global Vessel Tracking Systems.” </w:t>
      </w:r>
      <w:proofErr w:type="spellStart"/>
      <w:r w:rsidRPr="009A2FFD">
        <w:t>TrendLabs</w:t>
      </w:r>
      <w:proofErr w:type="spellEnd"/>
      <w:r w:rsidRPr="009A2FFD">
        <w:t xml:space="preserve"> Security Intelligence Blog, 8 Aug. 2014, blog.trendmicro.com/trendlabs-security-intelligence/vulnerabilities-discovered-in-global-vessel-tracking-systems/.</w:t>
      </w:r>
    </w:p>
    <w:p w14:paraId="66B10018" w14:textId="77777777" w:rsidR="009A2FFD" w:rsidRPr="00A62653" w:rsidRDefault="009A2FFD" w:rsidP="009A2FFD">
      <w:pPr>
        <w:pStyle w:val="ReferenceList"/>
      </w:pPr>
      <w:r w:rsidRPr="00A62653">
        <w:lastRenderedPageBreak/>
        <w:t xml:space="preserve">“What Is the Automatic Identification System (AIS)?” </w:t>
      </w:r>
      <w:proofErr w:type="spellStart"/>
      <w:r w:rsidRPr="00A62653">
        <w:rPr>
          <w:i/>
        </w:rPr>
        <w:t>MarineTraffic</w:t>
      </w:r>
      <w:proofErr w:type="spellEnd"/>
      <w:r w:rsidRPr="00A62653">
        <w:rPr>
          <w:i/>
        </w:rPr>
        <w:t xml:space="preserve"> Help</w:t>
      </w:r>
      <w:r w:rsidRPr="00A62653">
        <w:t>, Marine Traffic, help.marinetraffic.com/hc/en-us/articles/204581828-What-is-the-Automatic-Identification-System-AIS-.</w:t>
      </w:r>
    </w:p>
    <w:p w14:paraId="2F5D9999" w14:textId="77777777" w:rsidR="009A2FFD" w:rsidRPr="00A62653" w:rsidRDefault="009A2FFD" w:rsidP="009A2FFD">
      <w:pPr>
        <w:pStyle w:val="ReferenceList"/>
      </w:pPr>
      <w:proofErr w:type="spellStart"/>
      <w:r w:rsidRPr="00A62653">
        <w:t>Natalija</w:t>
      </w:r>
      <w:proofErr w:type="spellEnd"/>
      <w:r w:rsidRPr="00A62653">
        <w:t xml:space="preserve"> </w:t>
      </w:r>
      <w:proofErr w:type="spellStart"/>
      <w:r w:rsidRPr="00A62653">
        <w:t>Jolić</w:t>
      </w:r>
      <w:proofErr w:type="spellEnd"/>
      <w:r w:rsidRPr="00A62653">
        <w:t xml:space="preserve">, Mato </w:t>
      </w:r>
      <w:proofErr w:type="spellStart"/>
      <w:r w:rsidRPr="00A62653">
        <w:t>Šimić</w:t>
      </w:r>
      <w:proofErr w:type="spellEnd"/>
      <w:r w:rsidRPr="00A62653">
        <w:t xml:space="preserve">, and </w:t>
      </w:r>
      <w:proofErr w:type="spellStart"/>
      <w:r w:rsidRPr="00A62653">
        <w:t>Sanja</w:t>
      </w:r>
      <w:proofErr w:type="spellEnd"/>
      <w:r w:rsidRPr="00A62653">
        <w:t xml:space="preserve"> </w:t>
      </w:r>
      <w:proofErr w:type="spellStart"/>
      <w:r w:rsidRPr="00A62653">
        <w:t>Brnadić-Zoranić</w:t>
      </w:r>
      <w:proofErr w:type="spellEnd"/>
      <w:r w:rsidRPr="00A62653">
        <w:t xml:space="preserve">. “Strategy of Implementing Automated Identification System -ITS in Port Systems.” </w:t>
      </w:r>
      <w:proofErr w:type="spellStart"/>
      <w:r w:rsidRPr="00A62653">
        <w:rPr>
          <w:i/>
        </w:rPr>
        <w:t>Promet</w:t>
      </w:r>
      <w:proofErr w:type="spellEnd"/>
      <w:r w:rsidRPr="00A62653">
        <w:rPr>
          <w:i/>
        </w:rPr>
        <w:t xml:space="preserve"> (Zagreb)</w:t>
      </w:r>
      <w:r w:rsidRPr="00A62653">
        <w:t xml:space="preserve"> 15.5 (2003): 333–337. Web.</w:t>
      </w:r>
    </w:p>
    <w:p w14:paraId="34DA463E" w14:textId="77777777" w:rsidR="009A2FFD" w:rsidRPr="00A62653" w:rsidRDefault="009A2FFD" w:rsidP="009A2FFD">
      <w:pPr>
        <w:pStyle w:val="ReferenceList"/>
      </w:pPr>
      <w:r w:rsidRPr="00A62653">
        <w:t xml:space="preserve">Marco </w:t>
      </w:r>
      <w:proofErr w:type="spellStart"/>
      <w:r w:rsidRPr="00A62653">
        <w:t>Balduzzi</w:t>
      </w:r>
      <w:proofErr w:type="spellEnd"/>
      <w:r w:rsidRPr="00A62653">
        <w:t xml:space="preserve">, Alessandro Pasta, and Kyle </w:t>
      </w:r>
      <w:proofErr w:type="spellStart"/>
      <w:r w:rsidRPr="00A62653">
        <w:t>Wilhoit</w:t>
      </w:r>
      <w:proofErr w:type="spellEnd"/>
      <w:r w:rsidRPr="00A62653">
        <w:t xml:space="preserve">, “A Security Evaluation of AIS Automated Identiﬁcation System.” </w:t>
      </w:r>
      <w:r w:rsidRPr="00A62653">
        <w:rPr>
          <w:i/>
        </w:rPr>
        <w:t>A Security Evaluation of AIS Automated Identiﬁcation System</w:t>
      </w:r>
      <w:r w:rsidRPr="00A62653">
        <w:t>, 2 Jan. 2015, www.iseclab.org/people/embyte/papers/ais_acsac14.pdf.</w:t>
      </w:r>
    </w:p>
    <w:p w14:paraId="34C59330" w14:textId="77777777" w:rsidR="009A2FFD" w:rsidRPr="00A62653" w:rsidRDefault="009A2FFD" w:rsidP="009A2FFD">
      <w:pPr>
        <w:pStyle w:val="ReferenceList"/>
      </w:pPr>
      <w:r w:rsidRPr="00A62653">
        <w:t xml:space="preserve">Lynch, Robert. “EMC ANALYSIS OF UNIVERSAL AUTOMATIC IDENTIFICATION AND PUBLIC CORRESPONDENCE SYSTEMS IN THE MARITIME VHF </w:t>
      </w:r>
      <w:proofErr w:type="gramStart"/>
      <w:r w:rsidRPr="00A62653">
        <w:t>BAND .</w:t>
      </w:r>
      <w:proofErr w:type="gramEnd"/>
      <w:r w:rsidRPr="00A62653">
        <w:t xml:space="preserve">” </w:t>
      </w:r>
      <w:r w:rsidRPr="00A62653">
        <w:rPr>
          <w:i/>
        </w:rPr>
        <w:t>Transition</w:t>
      </w:r>
      <w:r w:rsidRPr="00A62653">
        <w:t>, Feb. 2004, transition.fcc.gov/omd/dataquality/peer-reviews/ais/source-1.pdf.</w:t>
      </w:r>
    </w:p>
    <w:p w14:paraId="1AAC6A09" w14:textId="77777777" w:rsidR="009A2FFD" w:rsidRPr="00A62653" w:rsidRDefault="009A2FFD" w:rsidP="009A2FFD">
      <w:pPr>
        <w:pStyle w:val="ReferenceList"/>
      </w:pPr>
      <w:r w:rsidRPr="00A62653">
        <w:t xml:space="preserve">“IEC TECHNICAL COMMITTEE 80: MARITIME NAVIGATION AND RADIOCOMMUNICATION EQUIPMENT AND SYSTEMS.” INTERNATIONAL ELECTROTECHNICAL COMMISSION IEC. </w:t>
      </w:r>
      <w:r w:rsidRPr="00A62653">
        <w:rPr>
          <w:i/>
        </w:rPr>
        <w:t>Making Electrotechnology Work for You</w:t>
      </w:r>
      <w:r w:rsidRPr="00A62653">
        <w:t>, 2011, www.iec.ch/about/brochures/pdf/technology/maritime_nav_rc_2.pdf.</w:t>
      </w:r>
    </w:p>
    <w:p w14:paraId="636CADB0" w14:textId="77777777" w:rsidR="009A2FFD" w:rsidRPr="00A62653" w:rsidRDefault="009A2FFD" w:rsidP="009A2FFD">
      <w:pPr>
        <w:pStyle w:val="ReferenceList"/>
      </w:pPr>
      <w:proofErr w:type="spellStart"/>
      <w:r w:rsidRPr="00A62653">
        <w:t>Yufeng</w:t>
      </w:r>
      <w:proofErr w:type="spellEnd"/>
      <w:r w:rsidRPr="00A62653">
        <w:t xml:space="preserve">, and </w:t>
      </w:r>
      <w:proofErr w:type="spellStart"/>
      <w:r w:rsidRPr="00A62653">
        <w:t>Yufeng</w:t>
      </w:r>
      <w:proofErr w:type="spellEnd"/>
      <w:r w:rsidRPr="00A62653">
        <w:t xml:space="preserve"> G. “The 7 Steps of Machine Learning.” </w:t>
      </w:r>
      <w:r w:rsidRPr="00A62653">
        <w:rPr>
          <w:i/>
        </w:rPr>
        <w:t>Towards Data Science</w:t>
      </w:r>
      <w:r w:rsidRPr="00A62653">
        <w:t xml:space="preserve">, 31 Aug. 2017, towardsdatascience.com/the-7-steps-of-machine-learning-2877d7e5548e. </w:t>
      </w:r>
    </w:p>
    <w:p w14:paraId="5B5031A5" w14:textId="77777777" w:rsidR="009A2FFD" w:rsidRPr="00A62653" w:rsidRDefault="009A2FFD" w:rsidP="009A2FFD">
      <w:pPr>
        <w:pStyle w:val="ReferenceList"/>
      </w:pPr>
      <w:proofErr w:type="spellStart"/>
      <w:r w:rsidRPr="00A62653">
        <w:t>Kaluza</w:t>
      </w:r>
      <w:proofErr w:type="spellEnd"/>
      <w:r w:rsidRPr="00A62653">
        <w:t xml:space="preserve">, Pablo, et al. “The Complex Network of Global Cargo Ship Movements.” </w:t>
      </w:r>
      <w:r w:rsidRPr="00A62653">
        <w:rPr>
          <w:i/>
        </w:rPr>
        <w:t>Royal Society Publishing,</w:t>
      </w:r>
      <w:r w:rsidRPr="00A62653">
        <w:t xml:space="preserve"> 19 Jan. 2010, royalsocietypublishing.org/</w:t>
      </w:r>
      <w:proofErr w:type="spellStart"/>
      <w:r w:rsidRPr="00A62653">
        <w:t>doi</w:t>
      </w:r>
      <w:proofErr w:type="spellEnd"/>
      <w:r w:rsidRPr="00A62653">
        <w:t>/pdf/10.1098/rsif.2009.0495.</w:t>
      </w:r>
    </w:p>
    <w:p w14:paraId="2E8D78AF" w14:textId="77777777" w:rsidR="009A2FFD" w:rsidRDefault="009A2FFD" w:rsidP="009A2FFD">
      <w:pPr>
        <w:pStyle w:val="ReferenceList"/>
      </w:pPr>
      <w:r w:rsidRPr="00A62653">
        <w:t xml:space="preserve">Cull, Kimberly M. “Classifying Vessels Operating in the South China Sea by Origin with the Automatic Identification System.” </w:t>
      </w:r>
      <w:r w:rsidRPr="00A62653">
        <w:rPr>
          <w:i/>
        </w:rPr>
        <w:t>Calhoun</w:t>
      </w:r>
      <w:r w:rsidRPr="00A62653">
        <w:t>, Naval Postgraduate School, Mar. 2018, calhoun.nps.edu/bitstream/handle/10945/58289/18Mar_Cull_Kimberly.pdf.</w:t>
      </w:r>
    </w:p>
    <w:p w14:paraId="045BA114" w14:textId="77777777" w:rsidR="009A2FFD" w:rsidRDefault="009A2FFD" w:rsidP="009A2FFD">
      <w:pPr>
        <w:pStyle w:val="ReferenceList"/>
      </w:pPr>
      <w:proofErr w:type="spellStart"/>
      <w:r w:rsidRPr="00A62653">
        <w:t>Liraz</w:t>
      </w:r>
      <w:proofErr w:type="spellEnd"/>
      <w:r w:rsidRPr="00A62653">
        <w:t xml:space="preserve">, Shay Paz. “SHIPS’ TRAJECTORIES PREDICTION USING RECURRENT NEURAL NETWORKS BASED ON AIS DATA.” </w:t>
      </w:r>
      <w:r w:rsidRPr="00A62653">
        <w:rPr>
          <w:i/>
        </w:rPr>
        <w:t>Calhoun</w:t>
      </w:r>
      <w:r w:rsidRPr="00A62653">
        <w:t>, Naval Postgraduate School,</w:t>
      </w:r>
      <w:r>
        <w:t xml:space="preserve"> </w:t>
      </w:r>
      <w:r w:rsidRPr="00A62653">
        <w:t>Sept. 2018, calhoun.nps.edu/bitstream/handle/10945/60431/18Sep_Liraz_Shay_Paz.pdf.</w:t>
      </w:r>
    </w:p>
    <w:p w14:paraId="7F737C48" w14:textId="031D28B1" w:rsidR="009A2FFD" w:rsidRDefault="009A2FFD" w:rsidP="009A2FFD">
      <w:pPr>
        <w:pStyle w:val="ReferenceList"/>
      </w:pPr>
      <w:r w:rsidRPr="00A62653">
        <w:t xml:space="preserve">Hintze, </w:t>
      </w:r>
      <w:proofErr w:type="spellStart"/>
      <w:r w:rsidRPr="00A62653">
        <w:t>Jhon</w:t>
      </w:r>
      <w:proofErr w:type="spellEnd"/>
      <w:r w:rsidRPr="00A62653">
        <w:t xml:space="preserve"> R. “An Analysis of Vessel Waypoint Behavior through Data Clustering.” </w:t>
      </w:r>
      <w:r w:rsidRPr="00A62653">
        <w:rPr>
          <w:i/>
        </w:rPr>
        <w:t>Calhoun,</w:t>
      </w:r>
      <w:r w:rsidRPr="00A62653">
        <w:t xml:space="preserve"> Naval Postgraduate School, Sept. 2017, calhoun.nps.edu/bitstream/handle/10945/56135/17Sep_Hintze_John.pdf.</w:t>
      </w:r>
    </w:p>
    <w:p w14:paraId="0C0FA4E5" w14:textId="77777777" w:rsidR="00240E9F" w:rsidRDefault="00240E9F" w:rsidP="00240E9F">
      <w:pPr>
        <w:jc w:val="left"/>
      </w:pPr>
      <w:r>
        <w:br w:type="page"/>
      </w:r>
    </w:p>
    <w:p w14:paraId="4F359DE9" w14:textId="77777777" w:rsidR="00240E9F" w:rsidRDefault="00240E9F" w:rsidP="00240E9F">
      <w:pPr>
        <w:pStyle w:val="BlankPage"/>
      </w:pPr>
      <w:r>
        <w:lastRenderedPageBreak/>
        <w:t xml:space="preserve">THIS PAGE INTENTIONALLY LEFT BLANK </w:t>
      </w:r>
    </w:p>
    <w:p w14:paraId="56F7E0BD" w14:textId="77777777" w:rsidR="00240E9F" w:rsidRDefault="00240E9F" w:rsidP="00240E9F">
      <w:pPr>
        <w:jc w:val="left"/>
        <w:rPr>
          <w:caps/>
          <w:color w:val="000000"/>
        </w:rPr>
      </w:pPr>
      <w:r>
        <w:br w:type="page"/>
      </w:r>
    </w:p>
    <w:p w14:paraId="7E759E7A" w14:textId="2CDE7857" w:rsidR="00240E9F" w:rsidRDefault="00240E9F" w:rsidP="00240E9F">
      <w:pPr>
        <w:pStyle w:val="Heading1"/>
        <w:numPr>
          <w:ilvl w:val="0"/>
          <w:numId w:val="0"/>
        </w:numPr>
      </w:pPr>
      <w:bookmarkStart w:id="34" w:name="_Toc408401065"/>
      <w:bookmarkStart w:id="35" w:name="_Toc422821088"/>
      <w:bookmarkStart w:id="36" w:name="_Toc532459523"/>
      <w:bookmarkStart w:id="37" w:name="_Toc24574433"/>
      <w:r>
        <w:lastRenderedPageBreak/>
        <w:t>initial distribution list</w:t>
      </w:r>
      <w:bookmarkEnd w:id="34"/>
      <w:bookmarkEnd w:id="35"/>
      <w:bookmarkEnd w:id="36"/>
      <w:bookmarkEnd w:id="37"/>
    </w:p>
    <w:p w14:paraId="014DBD23" w14:textId="77777777" w:rsidR="00240E9F" w:rsidRDefault="00240E9F" w:rsidP="00240E9F">
      <w:r>
        <w:t>1.</w:t>
      </w:r>
      <w:r>
        <w:tab/>
        <w:t>Defense Technical Information Center</w:t>
      </w:r>
    </w:p>
    <w:p w14:paraId="1E5DA349" w14:textId="77777777" w:rsidR="00240E9F" w:rsidRDefault="00240E9F" w:rsidP="00240E9F">
      <w:r>
        <w:tab/>
        <w:t>Ft. Belvoir, Virginia</w:t>
      </w:r>
    </w:p>
    <w:p w14:paraId="094DEA83" w14:textId="77777777" w:rsidR="00240E9F" w:rsidRDefault="00240E9F" w:rsidP="00240E9F"/>
    <w:p w14:paraId="0D2A4B0B" w14:textId="77777777" w:rsidR="00240E9F" w:rsidRDefault="00240E9F" w:rsidP="00240E9F">
      <w:r>
        <w:t>2.</w:t>
      </w:r>
      <w:r>
        <w:tab/>
        <w:t>Dudley Knox Library</w:t>
      </w:r>
    </w:p>
    <w:p w14:paraId="2A8D9D9B" w14:textId="77777777" w:rsidR="00240E9F" w:rsidRDefault="00240E9F" w:rsidP="00240E9F">
      <w:r>
        <w:tab/>
        <w:t>Naval Postgraduate School</w:t>
      </w:r>
    </w:p>
    <w:p w14:paraId="15E412C6" w14:textId="77777777" w:rsidR="00240E9F" w:rsidRPr="00DE0540" w:rsidRDefault="00240E9F" w:rsidP="00240E9F">
      <w:r>
        <w:tab/>
        <w:t>Monterey, California</w:t>
      </w:r>
    </w:p>
    <w:sectPr w:rsidR="00240E9F" w:rsidRPr="00DE0540" w:rsidSect="00EB056A">
      <w:pgSz w:w="12240" w:h="15840"/>
      <w:pgMar w:top="1440" w:right="1800" w:bottom="1440" w:left="1800" w:header="0" w:footer="144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Geoffxie" w:date="2019-03-12T11:23:00Z" w:initials="G">
    <w:p w14:paraId="230DA4F0" w14:textId="77777777" w:rsidR="0060013A" w:rsidRDefault="0060013A" w:rsidP="0060013A">
      <w:pPr>
        <w:pStyle w:val="CommentText"/>
      </w:pPr>
      <w:r>
        <w:rPr>
          <w:rStyle w:val="CommentReference"/>
        </w:rPr>
        <w:annotationRef/>
      </w:r>
      <w:r>
        <w:t>Try citing the references listed in Section K when you introduce major concepts. They provide you the base knowledge on the thesis topic. It can be a good check if you forget to put in some references or you need to find more references on a concept.</w:t>
      </w:r>
    </w:p>
  </w:comment>
  <w:comment w:id="8" w:author="Geoffxie" w:date="2019-03-12T11:16:00Z" w:initials="G">
    <w:p w14:paraId="5D7D41A9" w14:textId="77777777" w:rsidR="0060013A" w:rsidRDefault="0060013A" w:rsidP="0060013A">
      <w:pPr>
        <w:pStyle w:val="CommentText"/>
      </w:pPr>
      <w:r>
        <w:rPr>
          <w:rStyle w:val="CommentReference"/>
        </w:rPr>
        <w:annotationRef/>
      </w:r>
      <w:r>
        <w:t>Need to expand this discussion and explain what machine learning is and the main steps of developing a machine learning algorithm/system.</w:t>
      </w:r>
    </w:p>
  </w:comment>
  <w:comment w:id="9" w:author="Vinnie Monaco" w:date="2019-03-13T11:49:00Z" w:initials="JVM">
    <w:p w14:paraId="294CCC42" w14:textId="77777777" w:rsidR="0060013A" w:rsidRDefault="0060013A" w:rsidP="0060013A">
      <w:pPr>
        <w:pStyle w:val="CommentText"/>
      </w:pPr>
      <w:r>
        <w:rPr>
          <w:rStyle w:val="CommentReference"/>
        </w:rPr>
        <w:annotationRef/>
      </w:r>
      <w:r>
        <w:t>Outliers == anomalies, and these are in the data not the model.</w:t>
      </w:r>
    </w:p>
  </w:comment>
  <w:comment w:id="14" w:author="Geoffxie" w:date="2019-03-12T11:08:00Z" w:initials="G">
    <w:p w14:paraId="4D7497AA" w14:textId="77777777" w:rsidR="009A2FFD" w:rsidRDefault="009A2FFD" w:rsidP="009A2FFD">
      <w:pPr>
        <w:pStyle w:val="CommentText"/>
      </w:pPr>
      <w:r>
        <w:rPr>
          <w:rStyle w:val="CommentReference"/>
        </w:rPr>
        <w:annotationRef/>
      </w:r>
      <w:r>
        <w:t>Need to further enumerate the types of anomalies your research will focus on.</w:t>
      </w:r>
    </w:p>
  </w:comment>
  <w:comment w:id="17" w:author="Vinnie Monaco" w:date="2019-03-13T11:34:00Z" w:initials="JVM">
    <w:p w14:paraId="0CEB3040" w14:textId="77777777" w:rsidR="009A2FFD" w:rsidRDefault="009A2FFD" w:rsidP="009A2FFD">
      <w:pPr>
        <w:pStyle w:val="CommentText"/>
      </w:pPr>
      <w:r>
        <w:rPr>
          <w:rStyle w:val="CommentReference"/>
        </w:rPr>
        <w:annotationRef/>
      </w:r>
      <w:r>
        <w:t>The thesis will involve development of an algorithm that…</w:t>
      </w:r>
    </w:p>
  </w:comment>
  <w:comment w:id="18" w:author="Vinnie Monaco" w:date="2019-03-13T11:34:00Z" w:initials="JVM">
    <w:p w14:paraId="35A6B269" w14:textId="77777777" w:rsidR="009A2FFD" w:rsidRDefault="009A2FFD" w:rsidP="009A2FFD">
      <w:pPr>
        <w:pStyle w:val="CommentText"/>
      </w:pPr>
      <w:r>
        <w:rPr>
          <w:rStyle w:val="CommentReference"/>
        </w:rPr>
        <w:annotationRef/>
      </w:r>
      <w:r>
        <w:t>Clarify which changes (anomalies)</w:t>
      </w:r>
    </w:p>
  </w:comment>
  <w:comment w:id="19" w:author="Geoffxie" w:date="2019-03-12T11:12:00Z" w:initials="G">
    <w:p w14:paraId="57173199" w14:textId="77777777" w:rsidR="009A2FFD" w:rsidRDefault="009A2FFD" w:rsidP="009A2FFD">
      <w:pPr>
        <w:pStyle w:val="CommentText"/>
      </w:pPr>
      <w:r>
        <w:rPr>
          <w:rStyle w:val="CommentReference"/>
        </w:rPr>
        <w:annotationRef/>
      </w:r>
      <w:r>
        <w:t>See my earlier comment regarding anomalies.</w:t>
      </w:r>
    </w:p>
  </w:comment>
  <w:comment w:id="22" w:author="Vinnie Monaco" w:date="2019-03-13T11:53:00Z" w:initials="JVM">
    <w:p w14:paraId="571218DA" w14:textId="77777777" w:rsidR="009A2FFD" w:rsidRDefault="009A2FFD" w:rsidP="009A2FFD">
      <w:pPr>
        <w:pStyle w:val="CommentText"/>
      </w:pPr>
      <w:r>
        <w:rPr>
          <w:rStyle w:val="CommentReference"/>
        </w:rPr>
        <w:annotationRef/>
      </w:r>
      <w:r>
        <w:t xml:space="preserve">The process of measuring and reducing errors of a model is typically referred to as validation.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DA4F0" w15:done="1"/>
  <w15:commentEx w15:paraId="5D7D41A9" w15:done="1"/>
  <w15:commentEx w15:paraId="294CCC42" w15:done="1"/>
  <w15:commentEx w15:paraId="4D7497AA" w15:done="1"/>
  <w15:commentEx w15:paraId="0CEB3040" w15:done="1"/>
  <w15:commentEx w15:paraId="35A6B269" w15:done="1"/>
  <w15:commentEx w15:paraId="57173199" w15:done="0"/>
  <w15:commentEx w15:paraId="571218D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DA4F0" w16cid:durableId="203362C4"/>
  <w16cid:commentId w16cid:paraId="5D7D41A9" w16cid:durableId="203362C5"/>
  <w16cid:commentId w16cid:paraId="294CCC42" w16cid:durableId="20336CD2"/>
  <w16cid:commentId w16cid:paraId="4D7497AA" w16cid:durableId="203362C0"/>
  <w16cid:commentId w16cid:paraId="0CEB3040" w16cid:durableId="20336928"/>
  <w16cid:commentId w16cid:paraId="35A6B269" w16cid:durableId="20336958"/>
  <w16cid:commentId w16cid:paraId="57173199" w16cid:durableId="203362C6"/>
  <w16cid:commentId w16cid:paraId="571218DA" w16cid:durableId="20336D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5470E" w14:textId="77777777" w:rsidR="003C13DF" w:rsidRDefault="003C13DF" w:rsidP="00852496">
      <w:r>
        <w:separator/>
      </w:r>
    </w:p>
  </w:endnote>
  <w:endnote w:type="continuationSeparator" w:id="0">
    <w:p w14:paraId="1911CAFC" w14:textId="77777777" w:rsidR="003C13DF" w:rsidRDefault="003C13DF" w:rsidP="0085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2B8AF" w14:textId="18512F4C" w:rsidR="009173F3" w:rsidRDefault="009173F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7007746"/>
      <w:docPartObj>
        <w:docPartGallery w:val="Page Numbers (Bottom of Page)"/>
        <w:docPartUnique/>
      </w:docPartObj>
    </w:sdtPr>
    <w:sdtEndPr>
      <w:rPr>
        <w:noProof/>
      </w:rPr>
    </w:sdtEndPr>
    <w:sdtContent>
      <w:p w14:paraId="124A6BBE" w14:textId="4CDF3E3C" w:rsidR="009173F3" w:rsidRDefault="009173F3" w:rsidP="00E0388E">
        <w:pPr>
          <w:pStyle w:val="Footer"/>
          <w:jc w:val="center"/>
        </w:pPr>
        <w:r>
          <w:fldChar w:fldCharType="begin"/>
        </w:r>
        <w:r>
          <w:instrText xml:space="preserve"> PAGE   \* MERGEFORMAT </w:instrText>
        </w:r>
        <w:r>
          <w:fldChar w:fldCharType="separate"/>
        </w:r>
        <w:r w:rsidR="00D41BC7">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08503" w14:textId="77777777" w:rsidR="003C13DF" w:rsidRDefault="003C13DF" w:rsidP="00A55186">
      <w:pPr>
        <w:spacing w:after="60"/>
      </w:pPr>
      <w:r>
        <w:separator/>
      </w:r>
    </w:p>
  </w:footnote>
  <w:footnote w:type="continuationSeparator" w:id="0">
    <w:p w14:paraId="285C99FF" w14:textId="77777777" w:rsidR="003C13DF" w:rsidRDefault="003C13DF" w:rsidP="00852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6"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CC9CF23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65107FF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4255B7"/>
    <w:multiLevelType w:val="hybridMultilevel"/>
    <w:tmpl w:val="21FC1D74"/>
    <w:lvl w:ilvl="0" w:tplc="849E4624">
      <w:start w:val="1"/>
      <w:numFmt w:val="decimal"/>
      <w:pStyle w:val="TableTitle"/>
      <w:lvlText w:val="Table %1."/>
      <w:lvlJc w:val="center"/>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CE5A6F"/>
    <w:multiLevelType w:val="hybridMultilevel"/>
    <w:tmpl w:val="9E5C9FEA"/>
    <w:lvl w:ilvl="0" w:tplc="81D08800">
      <w:start w:val="1"/>
      <w:numFmt w:val="decimal"/>
      <w:pStyle w:val="BlockQuotefor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8440057"/>
    <w:multiLevelType w:val="multilevel"/>
    <w:tmpl w:val="8D405048"/>
    <w:lvl w:ilvl="0">
      <w:start w:val="1"/>
      <w:numFmt w:val="decimal"/>
      <w:pStyle w:val="ListNumber"/>
      <w:lvlText w:val="%1."/>
      <w:lvlJc w:val="left"/>
      <w:pPr>
        <w:tabs>
          <w:tab w:val="num" w:pos="1440"/>
        </w:tabs>
        <w:ind w:left="1440" w:hanging="720"/>
      </w:pPr>
      <w:rPr>
        <w:rFonts w:hint="default"/>
      </w:rPr>
    </w:lvl>
    <w:lvl w:ilvl="1">
      <w:start w:val="1"/>
      <w:numFmt w:val="decimal"/>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2" w15:restartNumberingAfterBreak="0">
    <w:nsid w:val="2D8467B5"/>
    <w:multiLevelType w:val="hybridMultilevel"/>
    <w:tmpl w:val="CA92FA8A"/>
    <w:lvl w:ilvl="0" w:tplc="107CE1E4">
      <w:start w:val="1"/>
      <w:numFmt w:val="decimal"/>
      <w:pStyle w:val="Caption"/>
      <w:lvlText w:val="Figure %1. "/>
      <w:lvlJc w:val="center"/>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B070C3"/>
    <w:multiLevelType w:val="multilevel"/>
    <w:tmpl w:val="78BA124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5" w15:restartNumberingAfterBreak="0">
    <w:nsid w:val="391173F5"/>
    <w:multiLevelType w:val="hybridMultilevel"/>
    <w:tmpl w:val="028053E0"/>
    <w:lvl w:ilvl="0" w:tplc="4BB6E79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04244"/>
    <w:multiLevelType w:val="hybridMultilevel"/>
    <w:tmpl w:val="F8DE0E42"/>
    <w:lvl w:ilvl="0" w:tplc="5C1E678A">
      <w:start w:val="1"/>
      <w:numFmt w:val="decimal"/>
      <w:lvlText w:val="Figure %1."/>
      <w:lvlJc w:val="center"/>
      <w:pPr>
        <w:ind w:left="2203"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62AA4E7A"/>
    <w:multiLevelType w:val="hybridMultilevel"/>
    <w:tmpl w:val="2A184DD2"/>
    <w:lvl w:ilvl="0" w:tplc="EC6473DA">
      <w:start w:val="1"/>
      <w:numFmt w:val="decimal"/>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69A64250"/>
    <w:multiLevelType w:val="hybridMultilevel"/>
    <w:tmpl w:val="C1A8F3F6"/>
    <w:lvl w:ilvl="0" w:tplc="C1CE8C96">
      <w:start w:val="1"/>
      <w:numFmt w:val="decimal"/>
      <w:lvlText w:val="Table %1.  "/>
      <w:lvlJc w:val="center"/>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B238F4"/>
    <w:multiLevelType w:val="hybridMultilevel"/>
    <w:tmpl w:val="49D048C0"/>
    <w:lvl w:ilvl="0" w:tplc="D3D42208">
      <w:start w:val="1"/>
      <w:numFmt w:val="bullet"/>
      <w:pStyle w:val="BlockQuoteforBulleted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327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74594F2B"/>
    <w:multiLevelType w:val="hybridMultilevel"/>
    <w:tmpl w:val="3EF4823A"/>
    <w:lvl w:ilvl="0" w:tplc="5E729D48">
      <w:start w:val="1"/>
      <w:numFmt w:val="decimal"/>
      <w:lvlText w:val="Table %1."/>
      <w:lvlJc w:val="center"/>
      <w:pPr>
        <w:ind w:left="2203"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3" w15:restartNumberingAfterBreak="0">
    <w:nsid w:val="7B170550"/>
    <w:multiLevelType w:val="hybridMultilevel"/>
    <w:tmpl w:val="24B217BE"/>
    <w:lvl w:ilvl="0" w:tplc="2EE675A2">
      <w:start w:val="1"/>
      <w:numFmt w:val="decimal"/>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abstractNum w:abstractNumId="24" w15:restartNumberingAfterBreak="0">
    <w:nsid w:val="7B391772"/>
    <w:multiLevelType w:val="hybridMultilevel"/>
    <w:tmpl w:val="C74C5518"/>
    <w:lvl w:ilvl="0" w:tplc="F490F490">
      <w:start w:val="1"/>
      <w:numFmt w:val="decimal"/>
      <w:pStyle w:val="FigureTitle"/>
      <w:lvlText w:val="Figure %1."/>
      <w:lvlJc w:val="center"/>
      <w:pPr>
        <w:ind w:left="2203" w:hanging="360"/>
      </w:pPr>
      <w:rPr>
        <w:rFonts w:ascii="Times New Roman" w:hAnsi="Times New Roman"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num w:numId="1">
    <w:abstractNumId w:val="23"/>
  </w:num>
  <w:num w:numId="2">
    <w:abstractNumId w:val="13"/>
  </w:num>
  <w:num w:numId="3">
    <w:abstractNumId w:val="23"/>
  </w:num>
  <w:num w:numId="4">
    <w:abstractNumId w:val="13"/>
  </w:num>
  <w:num w:numId="5">
    <w:abstractNumId w:val="8"/>
  </w:num>
  <w:num w:numId="6">
    <w:abstractNumId w:val="8"/>
  </w:num>
  <w:num w:numId="7">
    <w:abstractNumId w:val="11"/>
  </w:num>
  <w:num w:numId="8">
    <w:abstractNumId w:val="17"/>
  </w:num>
  <w:num w:numId="9">
    <w:abstractNumId w:val="21"/>
  </w:num>
  <w:num w:numId="10">
    <w:abstractNumId w:val="14"/>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8"/>
  </w:num>
  <w:num w:numId="24">
    <w:abstractNumId w:val="7"/>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0"/>
  </w:num>
  <w:num w:numId="31">
    <w:abstractNumId w:val="16"/>
  </w:num>
  <w:num w:numId="32">
    <w:abstractNumId w:val="22"/>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10"/>
  </w:num>
  <w:num w:numId="39">
    <w:abstractNumId w:val="24"/>
  </w:num>
  <w:num w:numId="40">
    <w:abstractNumId w:val="9"/>
  </w:num>
  <w:num w:numId="4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EBF"/>
    <w:rsid w:val="0001749E"/>
    <w:rsid w:val="00025A2C"/>
    <w:rsid w:val="00033F29"/>
    <w:rsid w:val="00041682"/>
    <w:rsid w:val="0004500B"/>
    <w:rsid w:val="000454E5"/>
    <w:rsid w:val="00050610"/>
    <w:rsid w:val="00076BF1"/>
    <w:rsid w:val="000773AD"/>
    <w:rsid w:val="00081918"/>
    <w:rsid w:val="000820F9"/>
    <w:rsid w:val="0008587A"/>
    <w:rsid w:val="00094B70"/>
    <w:rsid w:val="000A0D75"/>
    <w:rsid w:val="000A494F"/>
    <w:rsid w:val="000A6C3C"/>
    <w:rsid w:val="000B007E"/>
    <w:rsid w:val="000B0904"/>
    <w:rsid w:val="000B0A76"/>
    <w:rsid w:val="000B2147"/>
    <w:rsid w:val="000B6974"/>
    <w:rsid w:val="000C1E31"/>
    <w:rsid w:val="000D2D0B"/>
    <w:rsid w:val="000D4F01"/>
    <w:rsid w:val="000D7D5B"/>
    <w:rsid w:val="000F4E30"/>
    <w:rsid w:val="0010073E"/>
    <w:rsid w:val="00101D96"/>
    <w:rsid w:val="0011644E"/>
    <w:rsid w:val="00121F2F"/>
    <w:rsid w:val="00131530"/>
    <w:rsid w:val="001336AF"/>
    <w:rsid w:val="00135527"/>
    <w:rsid w:val="00135707"/>
    <w:rsid w:val="00135BE0"/>
    <w:rsid w:val="00135C1C"/>
    <w:rsid w:val="0014047A"/>
    <w:rsid w:val="001423E2"/>
    <w:rsid w:val="00147E72"/>
    <w:rsid w:val="00150BEB"/>
    <w:rsid w:val="001601EF"/>
    <w:rsid w:val="00170527"/>
    <w:rsid w:val="00174D00"/>
    <w:rsid w:val="00180386"/>
    <w:rsid w:val="00183DDF"/>
    <w:rsid w:val="00194DD2"/>
    <w:rsid w:val="00195FBC"/>
    <w:rsid w:val="001A4CAE"/>
    <w:rsid w:val="001A4CFF"/>
    <w:rsid w:val="001B20E7"/>
    <w:rsid w:val="001B29DE"/>
    <w:rsid w:val="001B39C8"/>
    <w:rsid w:val="001B551C"/>
    <w:rsid w:val="001C3996"/>
    <w:rsid w:val="001C4889"/>
    <w:rsid w:val="001C5671"/>
    <w:rsid w:val="001F498E"/>
    <w:rsid w:val="00203E82"/>
    <w:rsid w:val="00205658"/>
    <w:rsid w:val="00207170"/>
    <w:rsid w:val="00207CE3"/>
    <w:rsid w:val="00210A8D"/>
    <w:rsid w:val="00211600"/>
    <w:rsid w:val="00212983"/>
    <w:rsid w:val="00213A34"/>
    <w:rsid w:val="00217E8E"/>
    <w:rsid w:val="0022710D"/>
    <w:rsid w:val="002302DB"/>
    <w:rsid w:val="00230574"/>
    <w:rsid w:val="002305AE"/>
    <w:rsid w:val="002320B3"/>
    <w:rsid w:val="00233E54"/>
    <w:rsid w:val="00236EFA"/>
    <w:rsid w:val="002372F7"/>
    <w:rsid w:val="002375FB"/>
    <w:rsid w:val="00240E9F"/>
    <w:rsid w:val="002430D1"/>
    <w:rsid w:val="00250742"/>
    <w:rsid w:val="00250FD4"/>
    <w:rsid w:val="00261AD9"/>
    <w:rsid w:val="00265244"/>
    <w:rsid w:val="002669A4"/>
    <w:rsid w:val="00267E6A"/>
    <w:rsid w:val="00273976"/>
    <w:rsid w:val="00290721"/>
    <w:rsid w:val="0029229B"/>
    <w:rsid w:val="00296EAA"/>
    <w:rsid w:val="002B49E8"/>
    <w:rsid w:val="002D295F"/>
    <w:rsid w:val="002D6420"/>
    <w:rsid w:val="002F13B6"/>
    <w:rsid w:val="002F48A1"/>
    <w:rsid w:val="002F671E"/>
    <w:rsid w:val="00301D74"/>
    <w:rsid w:val="0030222C"/>
    <w:rsid w:val="00302886"/>
    <w:rsid w:val="00304CC5"/>
    <w:rsid w:val="0030506C"/>
    <w:rsid w:val="0030568C"/>
    <w:rsid w:val="003105B5"/>
    <w:rsid w:val="00312752"/>
    <w:rsid w:val="00316BE9"/>
    <w:rsid w:val="00317766"/>
    <w:rsid w:val="003230D7"/>
    <w:rsid w:val="00331ECF"/>
    <w:rsid w:val="0034137E"/>
    <w:rsid w:val="00346BB1"/>
    <w:rsid w:val="003526B3"/>
    <w:rsid w:val="00360E14"/>
    <w:rsid w:val="00366F0E"/>
    <w:rsid w:val="00367333"/>
    <w:rsid w:val="003766B7"/>
    <w:rsid w:val="00387C57"/>
    <w:rsid w:val="003A1337"/>
    <w:rsid w:val="003A463D"/>
    <w:rsid w:val="003B3C33"/>
    <w:rsid w:val="003B7C37"/>
    <w:rsid w:val="003C13DF"/>
    <w:rsid w:val="003C3D4B"/>
    <w:rsid w:val="003C5A11"/>
    <w:rsid w:val="003D256E"/>
    <w:rsid w:val="003D5907"/>
    <w:rsid w:val="003D660F"/>
    <w:rsid w:val="003D75BB"/>
    <w:rsid w:val="003F3094"/>
    <w:rsid w:val="003F3E10"/>
    <w:rsid w:val="003F62D4"/>
    <w:rsid w:val="0040340D"/>
    <w:rsid w:val="00405529"/>
    <w:rsid w:val="00405ADB"/>
    <w:rsid w:val="004060E2"/>
    <w:rsid w:val="00407914"/>
    <w:rsid w:val="004106E8"/>
    <w:rsid w:val="00412E39"/>
    <w:rsid w:val="00412EE0"/>
    <w:rsid w:val="00412F7D"/>
    <w:rsid w:val="00413056"/>
    <w:rsid w:val="004138CB"/>
    <w:rsid w:val="00413A0D"/>
    <w:rsid w:val="00425C42"/>
    <w:rsid w:val="004276CE"/>
    <w:rsid w:val="00431A3B"/>
    <w:rsid w:val="00434773"/>
    <w:rsid w:val="004478B7"/>
    <w:rsid w:val="00450645"/>
    <w:rsid w:val="0045252C"/>
    <w:rsid w:val="00460697"/>
    <w:rsid w:val="00464BD5"/>
    <w:rsid w:val="00477F7F"/>
    <w:rsid w:val="0048749E"/>
    <w:rsid w:val="0048756B"/>
    <w:rsid w:val="004B2EBF"/>
    <w:rsid w:val="004B3DF3"/>
    <w:rsid w:val="004B539C"/>
    <w:rsid w:val="004C477C"/>
    <w:rsid w:val="004F23E0"/>
    <w:rsid w:val="004F6AF8"/>
    <w:rsid w:val="00507B36"/>
    <w:rsid w:val="00507F62"/>
    <w:rsid w:val="00512BCE"/>
    <w:rsid w:val="0051460E"/>
    <w:rsid w:val="005148C6"/>
    <w:rsid w:val="00515B5A"/>
    <w:rsid w:val="00517397"/>
    <w:rsid w:val="00524D5F"/>
    <w:rsid w:val="005251F8"/>
    <w:rsid w:val="00530DE0"/>
    <w:rsid w:val="00536C24"/>
    <w:rsid w:val="005425FA"/>
    <w:rsid w:val="0054362E"/>
    <w:rsid w:val="0054513A"/>
    <w:rsid w:val="0054543C"/>
    <w:rsid w:val="00550872"/>
    <w:rsid w:val="00554F1F"/>
    <w:rsid w:val="00556062"/>
    <w:rsid w:val="005565C4"/>
    <w:rsid w:val="00556F4D"/>
    <w:rsid w:val="0057789B"/>
    <w:rsid w:val="00580B6E"/>
    <w:rsid w:val="005814B7"/>
    <w:rsid w:val="005966B5"/>
    <w:rsid w:val="00597E14"/>
    <w:rsid w:val="005A1203"/>
    <w:rsid w:val="005A4E65"/>
    <w:rsid w:val="005B508C"/>
    <w:rsid w:val="005B61B0"/>
    <w:rsid w:val="005C1E9B"/>
    <w:rsid w:val="005C7202"/>
    <w:rsid w:val="005D4AEF"/>
    <w:rsid w:val="005D6B7F"/>
    <w:rsid w:val="005E3F30"/>
    <w:rsid w:val="005E4AB1"/>
    <w:rsid w:val="005F0FB6"/>
    <w:rsid w:val="005F5F35"/>
    <w:rsid w:val="0060013A"/>
    <w:rsid w:val="006006AF"/>
    <w:rsid w:val="0061332B"/>
    <w:rsid w:val="00621A3E"/>
    <w:rsid w:val="00625801"/>
    <w:rsid w:val="0063076A"/>
    <w:rsid w:val="00631CA3"/>
    <w:rsid w:val="00640555"/>
    <w:rsid w:val="006501E9"/>
    <w:rsid w:val="00650F16"/>
    <w:rsid w:val="0065352E"/>
    <w:rsid w:val="00656B0E"/>
    <w:rsid w:val="00657DF3"/>
    <w:rsid w:val="0066235A"/>
    <w:rsid w:val="00662F59"/>
    <w:rsid w:val="0066310C"/>
    <w:rsid w:val="00680BA3"/>
    <w:rsid w:val="0068376F"/>
    <w:rsid w:val="006866BD"/>
    <w:rsid w:val="00695ECD"/>
    <w:rsid w:val="0069753D"/>
    <w:rsid w:val="006A5B44"/>
    <w:rsid w:val="006B1F85"/>
    <w:rsid w:val="006B5080"/>
    <w:rsid w:val="006B6C10"/>
    <w:rsid w:val="006C1285"/>
    <w:rsid w:val="006D0354"/>
    <w:rsid w:val="006F43A2"/>
    <w:rsid w:val="00701688"/>
    <w:rsid w:val="0070638B"/>
    <w:rsid w:val="00712DFD"/>
    <w:rsid w:val="007168C9"/>
    <w:rsid w:val="007172C9"/>
    <w:rsid w:val="00725CE2"/>
    <w:rsid w:val="00734AC9"/>
    <w:rsid w:val="00742EBA"/>
    <w:rsid w:val="00743AF4"/>
    <w:rsid w:val="00746BB2"/>
    <w:rsid w:val="00755823"/>
    <w:rsid w:val="00756192"/>
    <w:rsid w:val="00757248"/>
    <w:rsid w:val="007808E1"/>
    <w:rsid w:val="00780FDD"/>
    <w:rsid w:val="0078182E"/>
    <w:rsid w:val="00781DB3"/>
    <w:rsid w:val="00786EE2"/>
    <w:rsid w:val="00787D8B"/>
    <w:rsid w:val="007900F2"/>
    <w:rsid w:val="007923AB"/>
    <w:rsid w:val="007A1114"/>
    <w:rsid w:val="007A5BDF"/>
    <w:rsid w:val="007B6EE9"/>
    <w:rsid w:val="007C10F9"/>
    <w:rsid w:val="007C77E1"/>
    <w:rsid w:val="007D2D78"/>
    <w:rsid w:val="007D65D9"/>
    <w:rsid w:val="007E38E9"/>
    <w:rsid w:val="007F456A"/>
    <w:rsid w:val="0080690D"/>
    <w:rsid w:val="008166F1"/>
    <w:rsid w:val="00823941"/>
    <w:rsid w:val="008314A0"/>
    <w:rsid w:val="00834BEC"/>
    <w:rsid w:val="00843223"/>
    <w:rsid w:val="00847130"/>
    <w:rsid w:val="00847518"/>
    <w:rsid w:val="00852496"/>
    <w:rsid w:val="00856763"/>
    <w:rsid w:val="00861B8C"/>
    <w:rsid w:val="00863173"/>
    <w:rsid w:val="00875596"/>
    <w:rsid w:val="008762A9"/>
    <w:rsid w:val="00883483"/>
    <w:rsid w:val="008876FD"/>
    <w:rsid w:val="0089459B"/>
    <w:rsid w:val="00897D4E"/>
    <w:rsid w:val="008B0C13"/>
    <w:rsid w:val="008B1366"/>
    <w:rsid w:val="008B4417"/>
    <w:rsid w:val="008B774B"/>
    <w:rsid w:val="008C4728"/>
    <w:rsid w:val="008C6676"/>
    <w:rsid w:val="008C7A6E"/>
    <w:rsid w:val="008D254F"/>
    <w:rsid w:val="008D434F"/>
    <w:rsid w:val="008E2656"/>
    <w:rsid w:val="008E67A0"/>
    <w:rsid w:val="008F3842"/>
    <w:rsid w:val="008F61DA"/>
    <w:rsid w:val="00901E80"/>
    <w:rsid w:val="00902108"/>
    <w:rsid w:val="00911A52"/>
    <w:rsid w:val="00915458"/>
    <w:rsid w:val="009173F3"/>
    <w:rsid w:val="00921C66"/>
    <w:rsid w:val="00931A07"/>
    <w:rsid w:val="00943F97"/>
    <w:rsid w:val="00944D73"/>
    <w:rsid w:val="00946A92"/>
    <w:rsid w:val="0096398E"/>
    <w:rsid w:val="00965934"/>
    <w:rsid w:val="00970A6F"/>
    <w:rsid w:val="00983107"/>
    <w:rsid w:val="0099008D"/>
    <w:rsid w:val="00995FA3"/>
    <w:rsid w:val="009A0559"/>
    <w:rsid w:val="009A2FFD"/>
    <w:rsid w:val="009A6740"/>
    <w:rsid w:val="009C0CF4"/>
    <w:rsid w:val="009C1356"/>
    <w:rsid w:val="009D6AAE"/>
    <w:rsid w:val="009E14EC"/>
    <w:rsid w:val="009E1BD1"/>
    <w:rsid w:val="009E5098"/>
    <w:rsid w:val="009E5460"/>
    <w:rsid w:val="009E57F9"/>
    <w:rsid w:val="009F287E"/>
    <w:rsid w:val="009F4EC0"/>
    <w:rsid w:val="009F6C37"/>
    <w:rsid w:val="00A00838"/>
    <w:rsid w:val="00A04889"/>
    <w:rsid w:val="00A21AEB"/>
    <w:rsid w:val="00A321F0"/>
    <w:rsid w:val="00A350D0"/>
    <w:rsid w:val="00A360A3"/>
    <w:rsid w:val="00A37BB2"/>
    <w:rsid w:val="00A42A72"/>
    <w:rsid w:val="00A42B8B"/>
    <w:rsid w:val="00A45D8E"/>
    <w:rsid w:val="00A523A5"/>
    <w:rsid w:val="00A536A8"/>
    <w:rsid w:val="00A55186"/>
    <w:rsid w:val="00A60DD8"/>
    <w:rsid w:val="00A61518"/>
    <w:rsid w:val="00A73947"/>
    <w:rsid w:val="00A807C0"/>
    <w:rsid w:val="00A809F5"/>
    <w:rsid w:val="00A80AAE"/>
    <w:rsid w:val="00A83C12"/>
    <w:rsid w:val="00A86905"/>
    <w:rsid w:val="00A86E57"/>
    <w:rsid w:val="00A94628"/>
    <w:rsid w:val="00A95644"/>
    <w:rsid w:val="00A96A20"/>
    <w:rsid w:val="00A96C05"/>
    <w:rsid w:val="00AA56EA"/>
    <w:rsid w:val="00AA5D4E"/>
    <w:rsid w:val="00AA6D0E"/>
    <w:rsid w:val="00AB0B18"/>
    <w:rsid w:val="00AB2463"/>
    <w:rsid w:val="00AB317B"/>
    <w:rsid w:val="00AB787E"/>
    <w:rsid w:val="00AC0571"/>
    <w:rsid w:val="00AC38EE"/>
    <w:rsid w:val="00AC5A4B"/>
    <w:rsid w:val="00AD4D9F"/>
    <w:rsid w:val="00AE0357"/>
    <w:rsid w:val="00AE2B12"/>
    <w:rsid w:val="00AE399D"/>
    <w:rsid w:val="00AE3C5D"/>
    <w:rsid w:val="00AE472B"/>
    <w:rsid w:val="00AF2E9C"/>
    <w:rsid w:val="00AF6D58"/>
    <w:rsid w:val="00B102D7"/>
    <w:rsid w:val="00B13469"/>
    <w:rsid w:val="00B145B5"/>
    <w:rsid w:val="00B165CD"/>
    <w:rsid w:val="00B208E1"/>
    <w:rsid w:val="00B21949"/>
    <w:rsid w:val="00B23934"/>
    <w:rsid w:val="00B27F95"/>
    <w:rsid w:val="00B40E83"/>
    <w:rsid w:val="00B41B56"/>
    <w:rsid w:val="00B41FCD"/>
    <w:rsid w:val="00B457DE"/>
    <w:rsid w:val="00B516DB"/>
    <w:rsid w:val="00B54275"/>
    <w:rsid w:val="00B554C3"/>
    <w:rsid w:val="00B55C5B"/>
    <w:rsid w:val="00B64080"/>
    <w:rsid w:val="00B665D7"/>
    <w:rsid w:val="00B70E3B"/>
    <w:rsid w:val="00B74F79"/>
    <w:rsid w:val="00B80630"/>
    <w:rsid w:val="00B82AB1"/>
    <w:rsid w:val="00B85DE5"/>
    <w:rsid w:val="00B879C4"/>
    <w:rsid w:val="00B970E9"/>
    <w:rsid w:val="00BA7316"/>
    <w:rsid w:val="00BC38B9"/>
    <w:rsid w:val="00BC4141"/>
    <w:rsid w:val="00BC46F8"/>
    <w:rsid w:val="00BC65A3"/>
    <w:rsid w:val="00BD0239"/>
    <w:rsid w:val="00BD344C"/>
    <w:rsid w:val="00BD499D"/>
    <w:rsid w:val="00BE5AD6"/>
    <w:rsid w:val="00BE6DF7"/>
    <w:rsid w:val="00BF05BB"/>
    <w:rsid w:val="00BF3039"/>
    <w:rsid w:val="00C00AF2"/>
    <w:rsid w:val="00C0188D"/>
    <w:rsid w:val="00C01AD0"/>
    <w:rsid w:val="00C06F23"/>
    <w:rsid w:val="00C11453"/>
    <w:rsid w:val="00C143CC"/>
    <w:rsid w:val="00C17916"/>
    <w:rsid w:val="00C25DAD"/>
    <w:rsid w:val="00C2702F"/>
    <w:rsid w:val="00C300E4"/>
    <w:rsid w:val="00C420C7"/>
    <w:rsid w:val="00C43890"/>
    <w:rsid w:val="00C51C55"/>
    <w:rsid w:val="00C5649A"/>
    <w:rsid w:val="00C70F88"/>
    <w:rsid w:val="00C717EC"/>
    <w:rsid w:val="00C7221C"/>
    <w:rsid w:val="00C76321"/>
    <w:rsid w:val="00C9030D"/>
    <w:rsid w:val="00C95BE3"/>
    <w:rsid w:val="00C96579"/>
    <w:rsid w:val="00C97CD2"/>
    <w:rsid w:val="00CB275D"/>
    <w:rsid w:val="00CB6E1F"/>
    <w:rsid w:val="00CC001B"/>
    <w:rsid w:val="00CC2D69"/>
    <w:rsid w:val="00CE68CA"/>
    <w:rsid w:val="00D00548"/>
    <w:rsid w:val="00D11B0A"/>
    <w:rsid w:val="00D16F9E"/>
    <w:rsid w:val="00D23F51"/>
    <w:rsid w:val="00D250CF"/>
    <w:rsid w:val="00D32489"/>
    <w:rsid w:val="00D36B74"/>
    <w:rsid w:val="00D37B2F"/>
    <w:rsid w:val="00D41BC7"/>
    <w:rsid w:val="00D435BF"/>
    <w:rsid w:val="00D57792"/>
    <w:rsid w:val="00D67248"/>
    <w:rsid w:val="00D759BD"/>
    <w:rsid w:val="00D839C2"/>
    <w:rsid w:val="00DA004F"/>
    <w:rsid w:val="00DA1074"/>
    <w:rsid w:val="00DA33FC"/>
    <w:rsid w:val="00DA5441"/>
    <w:rsid w:val="00DA7819"/>
    <w:rsid w:val="00DB1411"/>
    <w:rsid w:val="00DB50B4"/>
    <w:rsid w:val="00DB65AE"/>
    <w:rsid w:val="00DB6E54"/>
    <w:rsid w:val="00DB7B35"/>
    <w:rsid w:val="00DC2C25"/>
    <w:rsid w:val="00DC30A0"/>
    <w:rsid w:val="00DC4E36"/>
    <w:rsid w:val="00DC7B8B"/>
    <w:rsid w:val="00DD118F"/>
    <w:rsid w:val="00DD3C56"/>
    <w:rsid w:val="00DE155E"/>
    <w:rsid w:val="00DF56CF"/>
    <w:rsid w:val="00E00373"/>
    <w:rsid w:val="00E01230"/>
    <w:rsid w:val="00E0388E"/>
    <w:rsid w:val="00E073F6"/>
    <w:rsid w:val="00E1466A"/>
    <w:rsid w:val="00E20329"/>
    <w:rsid w:val="00E23C3A"/>
    <w:rsid w:val="00E2415E"/>
    <w:rsid w:val="00E250C0"/>
    <w:rsid w:val="00E26A4B"/>
    <w:rsid w:val="00E35815"/>
    <w:rsid w:val="00E37061"/>
    <w:rsid w:val="00E3763C"/>
    <w:rsid w:val="00E3783D"/>
    <w:rsid w:val="00E53F6B"/>
    <w:rsid w:val="00E623C6"/>
    <w:rsid w:val="00E66DF9"/>
    <w:rsid w:val="00E750C2"/>
    <w:rsid w:val="00E84AF8"/>
    <w:rsid w:val="00EA0090"/>
    <w:rsid w:val="00EA0611"/>
    <w:rsid w:val="00EA33BE"/>
    <w:rsid w:val="00EA3FB1"/>
    <w:rsid w:val="00EA6066"/>
    <w:rsid w:val="00EA7C21"/>
    <w:rsid w:val="00EB056A"/>
    <w:rsid w:val="00EB484C"/>
    <w:rsid w:val="00EB4F75"/>
    <w:rsid w:val="00EC4DA0"/>
    <w:rsid w:val="00ED36E8"/>
    <w:rsid w:val="00ED3D06"/>
    <w:rsid w:val="00ED77A7"/>
    <w:rsid w:val="00ED7AFB"/>
    <w:rsid w:val="00EE22CD"/>
    <w:rsid w:val="00EE269A"/>
    <w:rsid w:val="00EE29AC"/>
    <w:rsid w:val="00EE3648"/>
    <w:rsid w:val="00EE3B27"/>
    <w:rsid w:val="00EF6569"/>
    <w:rsid w:val="00EF7D37"/>
    <w:rsid w:val="00F0073D"/>
    <w:rsid w:val="00F01D8A"/>
    <w:rsid w:val="00F04033"/>
    <w:rsid w:val="00F117AA"/>
    <w:rsid w:val="00F14258"/>
    <w:rsid w:val="00F24054"/>
    <w:rsid w:val="00F246BF"/>
    <w:rsid w:val="00F248C2"/>
    <w:rsid w:val="00F275AD"/>
    <w:rsid w:val="00F32EAD"/>
    <w:rsid w:val="00F33B37"/>
    <w:rsid w:val="00F4155B"/>
    <w:rsid w:val="00F4212F"/>
    <w:rsid w:val="00F43FED"/>
    <w:rsid w:val="00F55974"/>
    <w:rsid w:val="00FA2543"/>
    <w:rsid w:val="00FA3529"/>
    <w:rsid w:val="00FA3A01"/>
    <w:rsid w:val="00FA51BF"/>
    <w:rsid w:val="00FA5DD2"/>
    <w:rsid w:val="00FB2406"/>
    <w:rsid w:val="00FB28DC"/>
    <w:rsid w:val="00FB45B4"/>
    <w:rsid w:val="00FB60DA"/>
    <w:rsid w:val="00FC1A59"/>
    <w:rsid w:val="00FC3B29"/>
    <w:rsid w:val="00FC6A58"/>
    <w:rsid w:val="00FD2545"/>
    <w:rsid w:val="00FD6633"/>
    <w:rsid w:val="00FE4AEE"/>
    <w:rsid w:val="00FF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4DB41"/>
  <w15:chartTrackingRefBased/>
  <w15:docId w15:val="{78CC635F-8A83-45CF-9EAA-48D9231B8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7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815"/>
  </w:style>
  <w:style w:type="paragraph" w:styleId="Heading1">
    <w:name w:val="heading 1"/>
    <w:basedOn w:val="Normal"/>
    <w:next w:val="Normal"/>
    <w:link w:val="Heading1Char"/>
    <w:uiPriority w:val="9"/>
    <w:qFormat/>
    <w:rsid w:val="0054543C"/>
    <w:pPr>
      <w:pageBreakBefore/>
      <w:numPr>
        <w:numId w:val="4"/>
      </w:numPr>
      <w:spacing w:after="600"/>
      <w:jc w:val="center"/>
      <w:outlineLvl w:val="0"/>
    </w:pPr>
    <w:rPr>
      <w:rFonts w:eastAsia="Times New Roman" w:cs="Times New Roman"/>
      <w:b/>
      <w:caps/>
      <w:sz w:val="28"/>
    </w:rPr>
  </w:style>
  <w:style w:type="paragraph" w:styleId="Heading2">
    <w:name w:val="heading 2"/>
    <w:basedOn w:val="Normal"/>
    <w:next w:val="Normal"/>
    <w:link w:val="Heading2Char"/>
    <w:qFormat/>
    <w:rsid w:val="000B2147"/>
    <w:pPr>
      <w:keepNext/>
      <w:numPr>
        <w:ilvl w:val="1"/>
        <w:numId w:val="4"/>
      </w:numPr>
      <w:tabs>
        <w:tab w:val="left" w:pos="720"/>
      </w:tabs>
      <w:spacing w:before="240" w:after="240"/>
      <w:jc w:val="left"/>
      <w:outlineLvl w:val="1"/>
    </w:pPr>
    <w:rPr>
      <w:rFonts w:eastAsia="Times New Roman" w:cs="Times New Roman"/>
      <w:b/>
      <w:caps/>
    </w:rPr>
  </w:style>
  <w:style w:type="paragraph" w:styleId="Heading3">
    <w:name w:val="heading 3"/>
    <w:basedOn w:val="Normal"/>
    <w:next w:val="Normal"/>
    <w:link w:val="Heading3Char"/>
    <w:autoRedefine/>
    <w:qFormat/>
    <w:rsid w:val="000B2147"/>
    <w:pPr>
      <w:keepNext/>
      <w:numPr>
        <w:ilvl w:val="2"/>
        <w:numId w:val="4"/>
      </w:numPr>
      <w:spacing w:before="240" w:after="240"/>
      <w:jc w:val="left"/>
      <w:outlineLvl w:val="2"/>
    </w:pPr>
    <w:rPr>
      <w:rFonts w:eastAsia="Times New Roman" w:cs="Times New Roman"/>
      <w:b/>
    </w:rPr>
  </w:style>
  <w:style w:type="paragraph" w:styleId="Heading4">
    <w:name w:val="heading 4"/>
    <w:basedOn w:val="Normal"/>
    <w:next w:val="Normal"/>
    <w:link w:val="Heading4Char"/>
    <w:autoRedefine/>
    <w:qFormat/>
    <w:rsid w:val="000B2147"/>
    <w:pPr>
      <w:keepNext/>
      <w:numPr>
        <w:ilvl w:val="3"/>
        <w:numId w:val="4"/>
      </w:numPr>
      <w:spacing w:before="240" w:after="240"/>
      <w:jc w:val="left"/>
      <w:outlineLvl w:val="3"/>
    </w:pPr>
    <w:rPr>
      <w:rFonts w:eastAsia="Times New Roman" w:cs="Times New Roman"/>
      <w:b/>
      <w:i/>
    </w:rPr>
  </w:style>
  <w:style w:type="paragraph" w:styleId="Heading5">
    <w:name w:val="heading 5"/>
    <w:basedOn w:val="Normal"/>
    <w:next w:val="NormalIndent"/>
    <w:link w:val="Heading5Char"/>
    <w:autoRedefine/>
    <w:qFormat/>
    <w:rsid w:val="0054543C"/>
    <w:pPr>
      <w:keepNext/>
      <w:numPr>
        <w:ilvl w:val="4"/>
        <w:numId w:val="4"/>
      </w:numPr>
      <w:spacing w:before="240" w:after="240"/>
      <w:outlineLvl w:val="4"/>
    </w:pPr>
    <w:rPr>
      <w:rFonts w:eastAsia="Times New Roman" w:cs="Times New Roman"/>
    </w:rPr>
  </w:style>
  <w:style w:type="paragraph" w:styleId="Heading6">
    <w:name w:val="heading 6"/>
    <w:basedOn w:val="Normal"/>
    <w:next w:val="Normal"/>
    <w:link w:val="Heading6Char"/>
    <w:semiHidden/>
    <w:qFormat/>
    <w:rsid w:val="00EB056A"/>
    <w:pPr>
      <w:numPr>
        <w:ilvl w:val="5"/>
        <w:numId w:val="10"/>
      </w:numPr>
      <w:spacing w:before="240" w:after="60"/>
      <w:outlineLvl w:val="5"/>
    </w:pPr>
    <w:rPr>
      <w:rFonts w:eastAsia="Times New Roman" w:cs="Times New Roman"/>
      <w:i/>
      <w:sz w:val="22"/>
    </w:rPr>
  </w:style>
  <w:style w:type="paragraph" w:styleId="Heading7">
    <w:name w:val="heading 7"/>
    <w:basedOn w:val="Normal"/>
    <w:next w:val="Normal"/>
    <w:link w:val="Heading7Char"/>
    <w:semiHidden/>
    <w:qFormat/>
    <w:rsid w:val="00EB056A"/>
    <w:pPr>
      <w:numPr>
        <w:ilvl w:val="6"/>
        <w:numId w:val="10"/>
      </w:numPr>
      <w:spacing w:before="240" w:after="60"/>
      <w:outlineLvl w:val="6"/>
    </w:pPr>
    <w:rPr>
      <w:rFonts w:eastAsia="Times New Roman" w:cs="Times New Roman"/>
    </w:rPr>
  </w:style>
  <w:style w:type="paragraph" w:styleId="Heading8">
    <w:name w:val="heading 8"/>
    <w:basedOn w:val="Normal"/>
    <w:next w:val="Normal"/>
    <w:link w:val="Heading8Char"/>
    <w:semiHidden/>
    <w:qFormat/>
    <w:rsid w:val="00EB056A"/>
    <w:pPr>
      <w:numPr>
        <w:ilvl w:val="7"/>
        <w:numId w:val="10"/>
      </w:numPr>
      <w:spacing w:before="240" w:after="60"/>
      <w:outlineLvl w:val="7"/>
    </w:pPr>
    <w:rPr>
      <w:rFonts w:eastAsia="Times New Roman" w:cs="Times New Roman"/>
      <w:i/>
    </w:rPr>
  </w:style>
  <w:style w:type="paragraph" w:styleId="Heading9">
    <w:name w:val="heading 9"/>
    <w:basedOn w:val="Normal"/>
    <w:next w:val="Normal"/>
    <w:link w:val="Heading9Char"/>
    <w:semiHidden/>
    <w:qFormat/>
    <w:rsid w:val="00EB056A"/>
    <w:pPr>
      <w:numPr>
        <w:ilvl w:val="8"/>
        <w:numId w:val="10"/>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BE6DF7"/>
    <w:pPr>
      <w:spacing w:before="120" w:after="240"/>
      <w:ind w:left="720" w:right="720"/>
    </w:pPr>
    <w:rPr>
      <w:rFonts w:eastAsia="Calibri" w:cs="Times New Roman"/>
      <w:iCs/>
      <w:color w:val="000000" w:themeColor="text1"/>
    </w:rPr>
  </w:style>
  <w:style w:type="character" w:styleId="FootnoteReference">
    <w:name w:val="footnote reference"/>
    <w:basedOn w:val="DefaultParagraphFont"/>
    <w:semiHidden/>
    <w:unhideWhenUsed/>
    <w:rsid w:val="00BE6DF7"/>
    <w:rPr>
      <w:vertAlign w:val="superscript"/>
    </w:rPr>
  </w:style>
  <w:style w:type="paragraph" w:customStyle="1" w:styleId="CoverPagesHeading">
    <w:name w:val="Cover Pages Heading"/>
    <w:basedOn w:val="Normal"/>
    <w:next w:val="Normal"/>
    <w:rsid w:val="0054543C"/>
    <w:pPr>
      <w:spacing w:after="600"/>
      <w:jc w:val="center"/>
    </w:pPr>
    <w:rPr>
      <w:rFonts w:eastAsia="Times New Roman" w:cs="Times New Roman"/>
      <w:b/>
      <w:sz w:val="28"/>
    </w:rPr>
  </w:style>
  <w:style w:type="paragraph" w:customStyle="1" w:styleId="Equation">
    <w:name w:val="Equation"/>
    <w:basedOn w:val="Normal"/>
    <w:next w:val="Normal"/>
    <w:autoRedefine/>
    <w:qFormat/>
    <w:rsid w:val="00843223"/>
    <w:pPr>
      <w:tabs>
        <w:tab w:val="center" w:pos="4320"/>
        <w:tab w:val="right" w:pos="8640"/>
      </w:tabs>
      <w:spacing w:before="120" w:after="240"/>
    </w:pPr>
    <w:rPr>
      <w:rFonts w:eastAsia="Times New Roman" w:cs="Times New Roman"/>
    </w:rPr>
  </w:style>
  <w:style w:type="paragraph" w:customStyle="1" w:styleId="FIGURETITLE2HidefromLOF">
    <w:name w:val="FIGURE TITLE 2: Hide from LOF"/>
    <w:basedOn w:val="Normal"/>
    <w:autoRedefine/>
    <w:semiHidden/>
    <w:qFormat/>
    <w:rsid w:val="0054543C"/>
    <w:pPr>
      <w:spacing w:after="480"/>
      <w:ind w:left="720" w:right="720"/>
      <w:jc w:val="center"/>
    </w:pPr>
    <w:rPr>
      <w:rFonts w:eastAsia="Times New Roman" w:cs="Times New Roman"/>
    </w:rPr>
  </w:style>
  <w:style w:type="paragraph" w:styleId="FootnoteText">
    <w:name w:val="footnote text"/>
    <w:basedOn w:val="Normal"/>
    <w:link w:val="FootnoteTextChar"/>
    <w:autoRedefine/>
    <w:qFormat/>
    <w:rsid w:val="00D32489"/>
    <w:pPr>
      <w:keepLines/>
      <w:widowControl w:val="0"/>
      <w:tabs>
        <w:tab w:val="left" w:pos="360"/>
      </w:tabs>
      <w:spacing w:after="120" w:line="220" w:lineRule="exact"/>
      <w:ind w:firstLine="360"/>
      <w:jc w:val="left"/>
    </w:pPr>
    <w:rPr>
      <w:rFonts w:eastAsia="Times New Roman" w:cs="Times New Roman"/>
      <w:sz w:val="20"/>
    </w:rPr>
  </w:style>
  <w:style w:type="character" w:customStyle="1" w:styleId="FootnoteTextChar">
    <w:name w:val="Footnote Text Char"/>
    <w:basedOn w:val="DefaultParagraphFont"/>
    <w:link w:val="FootnoteText"/>
    <w:rsid w:val="00D32489"/>
    <w:rPr>
      <w:rFonts w:eastAsia="Times New Roman" w:cs="Times New Roman"/>
      <w:sz w:val="20"/>
    </w:rPr>
  </w:style>
  <w:style w:type="character" w:customStyle="1" w:styleId="Heading1Char">
    <w:name w:val="Heading 1 Char"/>
    <w:link w:val="Heading1"/>
    <w:uiPriority w:val="9"/>
    <w:rsid w:val="0054543C"/>
    <w:rPr>
      <w:rFonts w:eastAsia="Times New Roman" w:cs="Times New Roman"/>
      <w:b/>
      <w:caps/>
      <w:sz w:val="28"/>
    </w:rPr>
  </w:style>
  <w:style w:type="character" w:customStyle="1" w:styleId="Heading2Char">
    <w:name w:val="Heading 2 Char"/>
    <w:link w:val="Heading2"/>
    <w:rsid w:val="000B2147"/>
    <w:rPr>
      <w:rFonts w:eastAsia="Times New Roman" w:cs="Times New Roman"/>
      <w:b/>
      <w:caps/>
    </w:rPr>
  </w:style>
  <w:style w:type="character" w:customStyle="1" w:styleId="Heading3Char">
    <w:name w:val="Heading 3 Char"/>
    <w:link w:val="Heading3"/>
    <w:rsid w:val="000B2147"/>
    <w:rPr>
      <w:rFonts w:eastAsia="Times New Roman" w:cs="Times New Roman"/>
      <w:b/>
    </w:rPr>
  </w:style>
  <w:style w:type="character" w:customStyle="1" w:styleId="Heading4Char">
    <w:name w:val="Heading 4 Char"/>
    <w:link w:val="Heading4"/>
    <w:rsid w:val="000B2147"/>
    <w:rPr>
      <w:rFonts w:eastAsia="Times New Roman" w:cs="Times New Roman"/>
      <w:b/>
      <w:i/>
    </w:rPr>
  </w:style>
  <w:style w:type="character" w:customStyle="1" w:styleId="Heading5Char">
    <w:name w:val="Heading 5 Char"/>
    <w:link w:val="Heading5"/>
    <w:rsid w:val="0054543C"/>
    <w:rPr>
      <w:rFonts w:eastAsia="Times New Roman" w:cs="Times New Roman"/>
    </w:rPr>
  </w:style>
  <w:style w:type="paragraph" w:styleId="NormalIndent">
    <w:name w:val="Normal Indent"/>
    <w:basedOn w:val="Normal"/>
    <w:semiHidden/>
    <w:unhideWhenUsed/>
    <w:rsid w:val="0054543C"/>
    <w:pPr>
      <w:ind w:left="720"/>
    </w:pPr>
  </w:style>
  <w:style w:type="paragraph" w:styleId="ListBullet">
    <w:name w:val="List Bullet"/>
    <w:basedOn w:val="Normal"/>
    <w:autoRedefine/>
    <w:qFormat/>
    <w:rsid w:val="00C420C7"/>
    <w:pPr>
      <w:numPr>
        <w:numId w:val="5"/>
      </w:numPr>
      <w:tabs>
        <w:tab w:val="clear" w:pos="360"/>
        <w:tab w:val="num" w:pos="1440"/>
      </w:tabs>
      <w:spacing w:before="120" w:after="200" w:line="360" w:lineRule="auto"/>
      <w:ind w:left="1440" w:hanging="720"/>
      <w:jc w:val="left"/>
    </w:pPr>
    <w:rPr>
      <w:rFonts w:eastAsia="Times New Roman" w:cs="Times New Roman"/>
    </w:rPr>
  </w:style>
  <w:style w:type="paragraph" w:styleId="ListNumber">
    <w:name w:val="List Number"/>
    <w:basedOn w:val="Normal"/>
    <w:autoRedefine/>
    <w:qFormat/>
    <w:rsid w:val="00B21949"/>
    <w:pPr>
      <w:numPr>
        <w:numId w:val="7"/>
      </w:numPr>
      <w:spacing w:before="120" w:after="200" w:line="360" w:lineRule="auto"/>
      <w:jc w:val="left"/>
    </w:pPr>
    <w:rPr>
      <w:rFonts w:eastAsia="Times New Roman" w:cs="Times New Roman"/>
    </w:rPr>
  </w:style>
  <w:style w:type="paragraph" w:customStyle="1" w:styleId="ReferenceList">
    <w:name w:val="Reference List"/>
    <w:basedOn w:val="Normal"/>
    <w:qFormat/>
    <w:rsid w:val="00A60DD8"/>
    <w:pPr>
      <w:keepLines/>
      <w:spacing w:after="240"/>
      <w:ind w:left="720" w:hanging="720"/>
      <w:jc w:val="left"/>
    </w:pPr>
    <w:rPr>
      <w:rFonts w:eastAsia="Times New Roman" w:cs="Times New Roman"/>
    </w:rPr>
  </w:style>
  <w:style w:type="character" w:styleId="PlaceholderText">
    <w:name w:val="Placeholder Text"/>
    <w:basedOn w:val="DefaultParagraphFont"/>
    <w:semiHidden/>
    <w:rsid w:val="00734AC9"/>
    <w:rPr>
      <w:color w:val="808080"/>
    </w:rPr>
  </w:style>
  <w:style w:type="character" w:styleId="Hyperlink">
    <w:name w:val="Hyperlink"/>
    <w:uiPriority w:val="99"/>
    <w:semiHidden/>
    <w:rsid w:val="00734AC9"/>
    <w:rPr>
      <w:rFonts w:ascii="Times New Roman" w:hAnsi="Times New Roman"/>
      <w:color w:val="0000FF"/>
      <w:sz w:val="24"/>
      <w:u w:val="single"/>
    </w:rPr>
  </w:style>
  <w:style w:type="character" w:styleId="FollowedHyperlink">
    <w:name w:val="FollowedHyperlink"/>
    <w:basedOn w:val="DefaultParagraphFont"/>
    <w:semiHidden/>
    <w:unhideWhenUsed/>
    <w:rsid w:val="007C10F9"/>
    <w:rPr>
      <w:color w:val="800080" w:themeColor="followedHyperlink"/>
      <w:u w:val="single"/>
    </w:rPr>
  </w:style>
  <w:style w:type="paragraph" w:styleId="Header">
    <w:name w:val="header"/>
    <w:basedOn w:val="Normal"/>
    <w:link w:val="HeaderChar"/>
    <w:semiHidden/>
    <w:rsid w:val="00852496"/>
    <w:pPr>
      <w:tabs>
        <w:tab w:val="center" w:pos="4680"/>
        <w:tab w:val="right" w:pos="9360"/>
      </w:tabs>
    </w:pPr>
  </w:style>
  <w:style w:type="character" w:customStyle="1" w:styleId="HeaderChar">
    <w:name w:val="Header Char"/>
    <w:basedOn w:val="DefaultParagraphFont"/>
    <w:link w:val="Header"/>
    <w:semiHidden/>
    <w:rsid w:val="005E4AB1"/>
  </w:style>
  <w:style w:type="paragraph" w:customStyle="1" w:styleId="BlankPage">
    <w:name w:val="Blank Page"/>
    <w:next w:val="Normal"/>
    <w:autoRedefine/>
    <w:qFormat/>
    <w:rsid w:val="00BD344C"/>
    <w:pPr>
      <w:widowControl w:val="0"/>
      <w:spacing w:line="7080" w:lineRule="exact"/>
      <w:jc w:val="center"/>
    </w:pPr>
    <w:rPr>
      <w:rFonts w:eastAsia="Times New Roman" w:cs="Times New Roman"/>
      <w:caps/>
      <w:color w:val="000000"/>
    </w:rPr>
  </w:style>
  <w:style w:type="character" w:customStyle="1" w:styleId="Heading6Char">
    <w:name w:val="Heading 6 Char"/>
    <w:basedOn w:val="DefaultParagraphFont"/>
    <w:link w:val="Heading6"/>
    <w:semiHidden/>
    <w:rsid w:val="00EB056A"/>
    <w:rPr>
      <w:rFonts w:eastAsia="Times New Roman" w:cs="Times New Roman"/>
      <w:i/>
      <w:sz w:val="22"/>
    </w:rPr>
  </w:style>
  <w:style w:type="character" w:customStyle="1" w:styleId="Heading7Char">
    <w:name w:val="Heading 7 Char"/>
    <w:basedOn w:val="DefaultParagraphFont"/>
    <w:link w:val="Heading7"/>
    <w:semiHidden/>
    <w:rsid w:val="00EB056A"/>
    <w:rPr>
      <w:rFonts w:eastAsia="Times New Roman" w:cs="Times New Roman"/>
    </w:rPr>
  </w:style>
  <w:style w:type="character" w:customStyle="1" w:styleId="Heading8Char">
    <w:name w:val="Heading 8 Char"/>
    <w:basedOn w:val="DefaultParagraphFont"/>
    <w:link w:val="Heading8"/>
    <w:semiHidden/>
    <w:rsid w:val="00EB056A"/>
    <w:rPr>
      <w:rFonts w:eastAsia="Times New Roman" w:cs="Times New Roman"/>
      <w:i/>
    </w:rPr>
  </w:style>
  <w:style w:type="character" w:customStyle="1" w:styleId="Heading9Char">
    <w:name w:val="Heading 9 Char"/>
    <w:basedOn w:val="DefaultParagraphFont"/>
    <w:link w:val="Heading9"/>
    <w:semiHidden/>
    <w:rsid w:val="00EB056A"/>
    <w:rPr>
      <w:rFonts w:eastAsia="Times New Roman" w:cs="Times New Roman"/>
      <w:b/>
      <w:i/>
      <w:sz w:val="18"/>
    </w:rPr>
  </w:style>
  <w:style w:type="numbering" w:styleId="ArticleSection">
    <w:name w:val="Outline List 3"/>
    <w:basedOn w:val="NoList"/>
    <w:semiHidden/>
    <w:rsid w:val="00EB056A"/>
    <w:pPr>
      <w:numPr>
        <w:numId w:val="9"/>
      </w:numPr>
    </w:pPr>
  </w:style>
  <w:style w:type="paragraph" w:styleId="Title">
    <w:name w:val="Title"/>
    <w:basedOn w:val="Normal"/>
    <w:link w:val="TitleChar"/>
    <w:semiHidden/>
    <w:qFormat/>
    <w:rsid w:val="00EB056A"/>
    <w:pPr>
      <w:jc w:val="center"/>
      <w:outlineLvl w:val="0"/>
    </w:pPr>
    <w:rPr>
      <w:rFonts w:eastAsia="Times New Roman" w:cs="Times New Roman"/>
      <w:b/>
      <w:caps/>
      <w:kern w:val="28"/>
      <w:sz w:val="28"/>
    </w:rPr>
  </w:style>
  <w:style w:type="character" w:customStyle="1" w:styleId="TitleChar">
    <w:name w:val="Title Char"/>
    <w:basedOn w:val="DefaultParagraphFont"/>
    <w:link w:val="Title"/>
    <w:semiHidden/>
    <w:rsid w:val="00EB056A"/>
    <w:rPr>
      <w:rFonts w:eastAsia="Times New Roman" w:cs="Times New Roman"/>
      <w:b/>
      <w:caps/>
      <w:kern w:val="28"/>
      <w:sz w:val="28"/>
    </w:rPr>
  </w:style>
  <w:style w:type="paragraph" w:styleId="MacroText">
    <w:name w:val="macro"/>
    <w:link w:val="MacroTextChar"/>
    <w:semiHidden/>
    <w:rsid w:val="00EB056A"/>
    <w:pPr>
      <w:tabs>
        <w:tab w:val="left" w:pos="480"/>
        <w:tab w:val="left" w:pos="960"/>
        <w:tab w:val="left" w:pos="1440"/>
        <w:tab w:val="left" w:pos="1920"/>
        <w:tab w:val="left" w:pos="2400"/>
        <w:tab w:val="left" w:pos="2880"/>
        <w:tab w:val="left" w:pos="3360"/>
        <w:tab w:val="left" w:pos="3840"/>
        <w:tab w:val="left" w:pos="4320"/>
      </w:tabs>
    </w:pPr>
    <w:rPr>
      <w:rFonts w:ascii="Courier New" w:eastAsia="Batang" w:hAnsi="Courier New" w:cs="Times New Roman"/>
    </w:rPr>
  </w:style>
  <w:style w:type="character" w:customStyle="1" w:styleId="MacroTextChar">
    <w:name w:val="Macro Text Char"/>
    <w:basedOn w:val="DefaultParagraphFont"/>
    <w:link w:val="MacroText"/>
    <w:semiHidden/>
    <w:rsid w:val="00EB056A"/>
    <w:rPr>
      <w:rFonts w:ascii="Courier New" w:eastAsia="Batang" w:hAnsi="Courier New" w:cs="Times New Roman"/>
    </w:rPr>
  </w:style>
  <w:style w:type="paragraph" w:customStyle="1" w:styleId="Normal-SIGN2">
    <w:name w:val="Normal-SIGN2"/>
    <w:basedOn w:val="Normal"/>
    <w:semiHidden/>
    <w:rsid w:val="00EB056A"/>
    <w:pPr>
      <w:jc w:val="center"/>
    </w:pPr>
    <w:rPr>
      <w:rFonts w:eastAsia="Times New Roman" w:cs="Times New Roman"/>
    </w:rPr>
  </w:style>
  <w:style w:type="paragraph" w:customStyle="1" w:styleId="3rdOrderPara">
    <w:name w:val="3rd Order Para"/>
    <w:basedOn w:val="Normal"/>
    <w:semiHidden/>
    <w:rsid w:val="00EB056A"/>
    <w:pPr>
      <w:spacing w:before="120" w:line="360" w:lineRule="auto"/>
      <w:ind w:firstLine="720"/>
    </w:pPr>
    <w:rPr>
      <w:rFonts w:eastAsia="Times New Roman" w:cs="Times New Roman"/>
    </w:rPr>
  </w:style>
  <w:style w:type="paragraph" w:styleId="NormalWeb">
    <w:name w:val="Normal (Web)"/>
    <w:basedOn w:val="Normal"/>
    <w:semiHidden/>
    <w:rsid w:val="00EB056A"/>
    <w:rPr>
      <w:rFonts w:eastAsia="Times New Roman" w:cs="Times New Roman"/>
    </w:rPr>
  </w:style>
  <w:style w:type="paragraph" w:customStyle="1" w:styleId="Abstract">
    <w:name w:val="Abstract"/>
    <w:basedOn w:val="Normal"/>
    <w:semiHidden/>
    <w:rsid w:val="00EB056A"/>
    <w:pPr>
      <w:tabs>
        <w:tab w:val="left" w:pos="720"/>
      </w:tabs>
      <w:spacing w:before="120" w:line="360" w:lineRule="auto"/>
      <w:ind w:firstLine="720"/>
    </w:pPr>
    <w:rPr>
      <w:rFonts w:eastAsia="Times New Roman" w:cs="Times New Roman"/>
    </w:rPr>
  </w:style>
  <w:style w:type="paragraph" w:styleId="BlockText">
    <w:name w:val="Block Text"/>
    <w:basedOn w:val="Normal"/>
    <w:semiHidden/>
    <w:rsid w:val="00EB056A"/>
    <w:pPr>
      <w:spacing w:after="120"/>
      <w:ind w:left="1440" w:right="1440"/>
    </w:pPr>
    <w:rPr>
      <w:rFonts w:eastAsia="Times New Roman" w:cs="Times New Roman"/>
    </w:rPr>
  </w:style>
  <w:style w:type="paragraph" w:styleId="BodyText">
    <w:name w:val="Body Text"/>
    <w:basedOn w:val="Normal"/>
    <w:link w:val="BodyTextChar"/>
    <w:semiHidden/>
    <w:rsid w:val="00EB056A"/>
    <w:pPr>
      <w:spacing w:after="120"/>
    </w:pPr>
    <w:rPr>
      <w:rFonts w:ascii="Courier" w:eastAsia="Times New Roman" w:hAnsi="Courier" w:cs="Times New Roman"/>
    </w:rPr>
  </w:style>
  <w:style w:type="character" w:customStyle="1" w:styleId="BodyTextChar">
    <w:name w:val="Body Text Char"/>
    <w:basedOn w:val="DefaultParagraphFont"/>
    <w:link w:val="BodyText"/>
    <w:semiHidden/>
    <w:rsid w:val="00EB056A"/>
    <w:rPr>
      <w:rFonts w:ascii="Courier" w:eastAsia="Times New Roman" w:hAnsi="Courier" w:cs="Times New Roman"/>
    </w:rPr>
  </w:style>
  <w:style w:type="paragraph" w:styleId="BodyText3">
    <w:name w:val="Body Text 3"/>
    <w:basedOn w:val="Normal"/>
    <w:link w:val="BodyText3Char"/>
    <w:semiHidden/>
    <w:rsid w:val="00EB056A"/>
    <w:pPr>
      <w:spacing w:after="120"/>
    </w:pPr>
    <w:rPr>
      <w:rFonts w:eastAsia="Times New Roman" w:cs="Times New Roman"/>
      <w:sz w:val="16"/>
    </w:rPr>
  </w:style>
  <w:style w:type="character" w:customStyle="1" w:styleId="BodyText3Char">
    <w:name w:val="Body Text 3 Char"/>
    <w:basedOn w:val="DefaultParagraphFont"/>
    <w:link w:val="BodyText3"/>
    <w:semiHidden/>
    <w:rsid w:val="00EB056A"/>
    <w:rPr>
      <w:rFonts w:eastAsia="Times New Roman" w:cs="Times New Roman"/>
      <w:sz w:val="16"/>
    </w:rPr>
  </w:style>
  <w:style w:type="paragraph" w:styleId="BodyTextFirstIndent">
    <w:name w:val="Body Text First Indent"/>
    <w:basedOn w:val="BodyText"/>
    <w:link w:val="BodyTextFirstIndentChar"/>
    <w:semiHidden/>
    <w:rsid w:val="00EB056A"/>
    <w:pPr>
      <w:ind w:firstLine="210"/>
    </w:pPr>
    <w:rPr>
      <w:rFonts w:ascii="Times New Roman" w:hAnsi="Times New Roman"/>
    </w:rPr>
  </w:style>
  <w:style w:type="character" w:customStyle="1" w:styleId="BodyTextFirstIndentChar">
    <w:name w:val="Body Text First Indent Char"/>
    <w:basedOn w:val="BodyTextChar"/>
    <w:link w:val="BodyTextFirstIndent"/>
    <w:semiHidden/>
    <w:rsid w:val="00EB056A"/>
    <w:rPr>
      <w:rFonts w:ascii="Courier" w:eastAsia="Times New Roman" w:hAnsi="Courier" w:cs="Times New Roman"/>
    </w:rPr>
  </w:style>
  <w:style w:type="paragraph" w:styleId="BodyTextIndent">
    <w:name w:val="Body Text Indent"/>
    <w:basedOn w:val="BodyText"/>
    <w:link w:val="BodyTextIndentChar"/>
    <w:semiHidden/>
    <w:rsid w:val="00EB056A"/>
    <w:pPr>
      <w:spacing w:after="240" w:line="480" w:lineRule="auto"/>
      <w:ind w:left="360" w:firstLine="360"/>
    </w:pPr>
    <w:rPr>
      <w:rFonts w:ascii="Garamond" w:hAnsi="Garamond"/>
      <w:sz w:val="22"/>
    </w:rPr>
  </w:style>
  <w:style w:type="character" w:customStyle="1" w:styleId="BodyTextIndentChar">
    <w:name w:val="Body Text Indent Char"/>
    <w:basedOn w:val="DefaultParagraphFont"/>
    <w:link w:val="BodyTextIndent"/>
    <w:semiHidden/>
    <w:rsid w:val="00EB056A"/>
    <w:rPr>
      <w:rFonts w:ascii="Garamond" w:eastAsia="Times New Roman" w:hAnsi="Garamond" w:cs="Times New Roman"/>
      <w:sz w:val="22"/>
    </w:rPr>
  </w:style>
  <w:style w:type="paragraph" w:styleId="BodyTextFirstIndent2">
    <w:name w:val="Body Text First Indent 2"/>
    <w:basedOn w:val="BodyTextIndent"/>
    <w:link w:val="BodyTextFirstIndent2Char"/>
    <w:semiHidden/>
    <w:rsid w:val="00EB056A"/>
    <w:pPr>
      <w:spacing w:after="120" w:line="240" w:lineRule="auto"/>
      <w:ind w:firstLine="210"/>
    </w:pPr>
    <w:rPr>
      <w:rFonts w:ascii="Times New Roman" w:hAnsi="Times New Roman"/>
      <w:sz w:val="24"/>
    </w:rPr>
  </w:style>
  <w:style w:type="character" w:customStyle="1" w:styleId="BodyTextFirstIndent2Char">
    <w:name w:val="Body Text First Indent 2 Char"/>
    <w:basedOn w:val="BodyTextIndentChar"/>
    <w:link w:val="BodyTextFirstIndent2"/>
    <w:semiHidden/>
    <w:rsid w:val="00EB056A"/>
    <w:rPr>
      <w:rFonts w:ascii="Garamond" w:eastAsia="Times New Roman" w:hAnsi="Garamond" w:cs="Times New Roman"/>
      <w:sz w:val="22"/>
    </w:rPr>
  </w:style>
  <w:style w:type="paragraph" w:styleId="BodyTextIndent2">
    <w:name w:val="Body Text Indent 2"/>
    <w:basedOn w:val="Normal"/>
    <w:link w:val="BodyTextIndent2Char"/>
    <w:semiHidden/>
    <w:rsid w:val="00EB056A"/>
    <w:pPr>
      <w:spacing w:after="120" w:line="480" w:lineRule="auto"/>
      <w:ind w:left="360"/>
    </w:pPr>
    <w:rPr>
      <w:rFonts w:eastAsia="Times New Roman" w:cs="Times New Roman"/>
    </w:rPr>
  </w:style>
  <w:style w:type="character" w:customStyle="1" w:styleId="BodyTextIndent2Char">
    <w:name w:val="Body Text Indent 2 Char"/>
    <w:basedOn w:val="DefaultParagraphFont"/>
    <w:link w:val="BodyTextIndent2"/>
    <w:semiHidden/>
    <w:rsid w:val="00EB056A"/>
    <w:rPr>
      <w:rFonts w:eastAsia="Times New Roman" w:cs="Times New Roman"/>
    </w:rPr>
  </w:style>
  <w:style w:type="paragraph" w:styleId="BodyTextIndent3">
    <w:name w:val="Body Text Indent 3"/>
    <w:basedOn w:val="Normal"/>
    <w:link w:val="BodyTextIndent3Char"/>
    <w:semiHidden/>
    <w:rsid w:val="00EB056A"/>
    <w:pPr>
      <w:spacing w:after="120"/>
      <w:ind w:left="360"/>
    </w:pPr>
    <w:rPr>
      <w:rFonts w:eastAsia="Times New Roman" w:cs="Times New Roman"/>
      <w:sz w:val="16"/>
    </w:rPr>
  </w:style>
  <w:style w:type="character" w:customStyle="1" w:styleId="BodyTextIndent3Char">
    <w:name w:val="Body Text Indent 3 Char"/>
    <w:basedOn w:val="DefaultParagraphFont"/>
    <w:link w:val="BodyTextIndent3"/>
    <w:semiHidden/>
    <w:rsid w:val="00EB056A"/>
    <w:rPr>
      <w:rFonts w:eastAsia="Times New Roman" w:cs="Times New Roman"/>
      <w:sz w:val="16"/>
    </w:rPr>
  </w:style>
  <w:style w:type="paragraph" w:styleId="Closing">
    <w:name w:val="Closing"/>
    <w:basedOn w:val="Normal"/>
    <w:link w:val="ClosingChar"/>
    <w:semiHidden/>
    <w:rsid w:val="00EB056A"/>
    <w:pPr>
      <w:ind w:left="4320"/>
    </w:pPr>
    <w:rPr>
      <w:rFonts w:eastAsia="Times New Roman" w:cs="Times New Roman"/>
    </w:rPr>
  </w:style>
  <w:style w:type="character" w:customStyle="1" w:styleId="ClosingChar">
    <w:name w:val="Closing Char"/>
    <w:basedOn w:val="DefaultParagraphFont"/>
    <w:link w:val="Closing"/>
    <w:semiHidden/>
    <w:rsid w:val="00EB056A"/>
    <w:rPr>
      <w:rFonts w:eastAsia="Times New Roman" w:cs="Times New Roman"/>
    </w:rPr>
  </w:style>
  <w:style w:type="paragraph" w:styleId="CommentText">
    <w:name w:val="annotation text"/>
    <w:basedOn w:val="Normal"/>
    <w:link w:val="CommentTextChar"/>
    <w:uiPriority w:val="99"/>
    <w:rsid w:val="00EB056A"/>
    <w:pPr>
      <w:spacing w:before="120" w:after="120"/>
      <w:ind w:left="720" w:right="720"/>
      <w:jc w:val="left"/>
    </w:pPr>
    <w:rPr>
      <w:rFonts w:eastAsia="Times New Roman" w:cs="Times New Roman"/>
    </w:rPr>
  </w:style>
  <w:style w:type="character" w:customStyle="1" w:styleId="CommentTextChar">
    <w:name w:val="Comment Text Char"/>
    <w:basedOn w:val="DefaultParagraphFont"/>
    <w:link w:val="CommentText"/>
    <w:uiPriority w:val="99"/>
    <w:rsid w:val="00EB056A"/>
    <w:rPr>
      <w:rFonts w:eastAsia="Times New Roman" w:cs="Times New Roman"/>
    </w:rPr>
  </w:style>
  <w:style w:type="paragraph" w:styleId="Date">
    <w:name w:val="Date"/>
    <w:basedOn w:val="Normal"/>
    <w:next w:val="Normal"/>
    <w:link w:val="DateChar"/>
    <w:semiHidden/>
    <w:rsid w:val="00EB056A"/>
    <w:rPr>
      <w:rFonts w:eastAsia="Times New Roman" w:cs="Times New Roman"/>
    </w:rPr>
  </w:style>
  <w:style w:type="character" w:customStyle="1" w:styleId="DateChar">
    <w:name w:val="Date Char"/>
    <w:basedOn w:val="DefaultParagraphFont"/>
    <w:link w:val="Date"/>
    <w:semiHidden/>
    <w:rsid w:val="00EB056A"/>
    <w:rPr>
      <w:rFonts w:eastAsia="Times New Roman" w:cs="Times New Roman"/>
    </w:rPr>
  </w:style>
  <w:style w:type="paragraph" w:styleId="DocumentMap">
    <w:name w:val="Document Map"/>
    <w:basedOn w:val="Normal"/>
    <w:link w:val="DocumentMapChar"/>
    <w:semiHidden/>
    <w:rsid w:val="00EB056A"/>
    <w:pPr>
      <w:shd w:val="clear" w:color="auto" w:fill="000080"/>
    </w:pPr>
    <w:rPr>
      <w:rFonts w:ascii="Tahoma" w:eastAsia="Times New Roman" w:hAnsi="Tahoma" w:cs="Times New Roman"/>
    </w:rPr>
  </w:style>
  <w:style w:type="character" w:customStyle="1" w:styleId="DocumentMapChar">
    <w:name w:val="Document Map Char"/>
    <w:basedOn w:val="DefaultParagraphFont"/>
    <w:link w:val="DocumentMap"/>
    <w:semiHidden/>
    <w:rsid w:val="00EB056A"/>
    <w:rPr>
      <w:rFonts w:ascii="Tahoma" w:eastAsia="Times New Roman" w:hAnsi="Tahoma" w:cs="Times New Roman"/>
      <w:shd w:val="clear" w:color="auto" w:fill="000080"/>
    </w:rPr>
  </w:style>
  <w:style w:type="paragraph" w:styleId="EndnoteText">
    <w:name w:val="endnote text"/>
    <w:basedOn w:val="Normal"/>
    <w:link w:val="EndnoteTextChar"/>
    <w:semiHidden/>
    <w:rsid w:val="00EB056A"/>
    <w:pPr>
      <w:jc w:val="left"/>
    </w:pPr>
    <w:rPr>
      <w:rFonts w:eastAsia="Times New Roman" w:cs="Times New Roman"/>
    </w:rPr>
  </w:style>
  <w:style w:type="character" w:customStyle="1" w:styleId="EndnoteTextChar">
    <w:name w:val="Endnote Text Char"/>
    <w:basedOn w:val="DefaultParagraphFont"/>
    <w:link w:val="EndnoteText"/>
    <w:semiHidden/>
    <w:rsid w:val="00EB056A"/>
    <w:rPr>
      <w:rFonts w:eastAsia="Times New Roman" w:cs="Times New Roman"/>
    </w:rPr>
  </w:style>
  <w:style w:type="paragraph" w:styleId="EnvelopeAddress">
    <w:name w:val="envelope address"/>
    <w:basedOn w:val="Normal"/>
    <w:semiHidden/>
    <w:rsid w:val="00EB056A"/>
    <w:pPr>
      <w:framePr w:w="7920" w:h="1980" w:hRule="exact" w:hSpace="180" w:wrap="auto" w:hAnchor="page" w:xAlign="center" w:yAlign="bottom"/>
      <w:ind w:left="2880"/>
    </w:pPr>
    <w:rPr>
      <w:rFonts w:eastAsia="Times New Roman" w:cs="Times New Roman"/>
    </w:rPr>
  </w:style>
  <w:style w:type="paragraph" w:styleId="EnvelopeReturn">
    <w:name w:val="envelope return"/>
    <w:basedOn w:val="Normal"/>
    <w:semiHidden/>
    <w:rsid w:val="00EB056A"/>
    <w:rPr>
      <w:rFonts w:eastAsia="Times New Roman" w:cs="Times New Roman"/>
      <w:sz w:val="20"/>
    </w:rPr>
  </w:style>
  <w:style w:type="paragraph" w:customStyle="1" w:styleId="FigureTitle">
    <w:name w:val="Figure Title"/>
    <w:basedOn w:val="Normal"/>
    <w:next w:val="AllParagraph"/>
    <w:autoRedefine/>
    <w:qFormat/>
    <w:rsid w:val="000B007E"/>
    <w:pPr>
      <w:numPr>
        <w:numId w:val="39"/>
      </w:numPr>
      <w:spacing w:before="120" w:after="600"/>
      <w:ind w:left="475" w:right="720" w:firstLine="1008"/>
      <w:jc w:val="center"/>
    </w:pPr>
    <w:rPr>
      <w:lang w:eastAsia="ko-KR"/>
    </w:rPr>
  </w:style>
  <w:style w:type="paragraph" w:styleId="Index1">
    <w:name w:val="index 1"/>
    <w:basedOn w:val="Normal"/>
    <w:next w:val="Normal"/>
    <w:autoRedefine/>
    <w:semiHidden/>
    <w:rsid w:val="00EB056A"/>
    <w:pPr>
      <w:ind w:left="240" w:hanging="240"/>
    </w:pPr>
    <w:rPr>
      <w:rFonts w:eastAsia="Times New Roman" w:cs="Times New Roman"/>
    </w:rPr>
  </w:style>
  <w:style w:type="paragraph" w:styleId="Index2">
    <w:name w:val="index 2"/>
    <w:basedOn w:val="Normal"/>
    <w:next w:val="Normal"/>
    <w:autoRedefine/>
    <w:semiHidden/>
    <w:rsid w:val="00EB056A"/>
    <w:pPr>
      <w:ind w:left="480" w:hanging="240"/>
    </w:pPr>
    <w:rPr>
      <w:rFonts w:eastAsia="Times New Roman" w:cs="Times New Roman"/>
    </w:rPr>
  </w:style>
  <w:style w:type="paragraph" w:styleId="Index3">
    <w:name w:val="index 3"/>
    <w:basedOn w:val="Normal"/>
    <w:next w:val="Normal"/>
    <w:autoRedefine/>
    <w:semiHidden/>
    <w:rsid w:val="00EB056A"/>
    <w:pPr>
      <w:ind w:left="720" w:hanging="240"/>
    </w:pPr>
    <w:rPr>
      <w:rFonts w:eastAsia="Times New Roman" w:cs="Times New Roman"/>
    </w:rPr>
  </w:style>
  <w:style w:type="paragraph" w:styleId="Index4">
    <w:name w:val="index 4"/>
    <w:basedOn w:val="Normal"/>
    <w:next w:val="Normal"/>
    <w:autoRedefine/>
    <w:semiHidden/>
    <w:rsid w:val="00EB056A"/>
    <w:pPr>
      <w:ind w:left="960" w:hanging="240"/>
    </w:pPr>
    <w:rPr>
      <w:rFonts w:eastAsia="Times New Roman" w:cs="Times New Roman"/>
    </w:rPr>
  </w:style>
  <w:style w:type="paragraph" w:styleId="Index5">
    <w:name w:val="index 5"/>
    <w:basedOn w:val="Normal"/>
    <w:next w:val="Normal"/>
    <w:autoRedefine/>
    <w:semiHidden/>
    <w:rsid w:val="00EB056A"/>
    <w:pPr>
      <w:ind w:left="1200" w:hanging="240"/>
    </w:pPr>
    <w:rPr>
      <w:rFonts w:eastAsia="Times New Roman" w:cs="Times New Roman"/>
    </w:rPr>
  </w:style>
  <w:style w:type="paragraph" w:styleId="Index6">
    <w:name w:val="index 6"/>
    <w:basedOn w:val="Normal"/>
    <w:next w:val="Normal"/>
    <w:autoRedefine/>
    <w:semiHidden/>
    <w:rsid w:val="00EB056A"/>
    <w:pPr>
      <w:ind w:left="1440" w:hanging="240"/>
    </w:pPr>
    <w:rPr>
      <w:rFonts w:eastAsia="Times New Roman" w:cs="Times New Roman"/>
    </w:rPr>
  </w:style>
  <w:style w:type="paragraph" w:styleId="Index7">
    <w:name w:val="index 7"/>
    <w:basedOn w:val="Normal"/>
    <w:next w:val="Normal"/>
    <w:autoRedefine/>
    <w:semiHidden/>
    <w:rsid w:val="00EB056A"/>
    <w:pPr>
      <w:ind w:left="1680" w:hanging="240"/>
    </w:pPr>
    <w:rPr>
      <w:rFonts w:eastAsia="Times New Roman" w:cs="Times New Roman"/>
    </w:rPr>
  </w:style>
  <w:style w:type="paragraph" w:styleId="Index8">
    <w:name w:val="index 8"/>
    <w:basedOn w:val="Normal"/>
    <w:next w:val="Normal"/>
    <w:autoRedefine/>
    <w:semiHidden/>
    <w:rsid w:val="00EB056A"/>
    <w:pPr>
      <w:ind w:left="1920" w:hanging="240"/>
    </w:pPr>
    <w:rPr>
      <w:rFonts w:eastAsia="Times New Roman" w:cs="Times New Roman"/>
    </w:rPr>
  </w:style>
  <w:style w:type="paragraph" w:styleId="Index9">
    <w:name w:val="index 9"/>
    <w:basedOn w:val="Normal"/>
    <w:next w:val="Normal"/>
    <w:autoRedefine/>
    <w:semiHidden/>
    <w:rsid w:val="00EB056A"/>
    <w:pPr>
      <w:ind w:left="2160" w:hanging="240"/>
    </w:pPr>
    <w:rPr>
      <w:rFonts w:eastAsia="Times New Roman" w:cs="Times New Roman"/>
    </w:rPr>
  </w:style>
  <w:style w:type="paragraph" w:styleId="IndexHeading">
    <w:name w:val="index heading"/>
    <w:basedOn w:val="Normal"/>
    <w:next w:val="Index1"/>
    <w:semiHidden/>
    <w:rsid w:val="00EB056A"/>
    <w:rPr>
      <w:rFonts w:eastAsia="Times New Roman" w:cs="Times New Roman"/>
      <w:b/>
    </w:rPr>
  </w:style>
  <w:style w:type="paragraph" w:customStyle="1" w:styleId="List1">
    <w:name w:val="List1"/>
    <w:basedOn w:val="Normal"/>
    <w:semiHidden/>
    <w:rsid w:val="00EB056A"/>
    <w:pPr>
      <w:tabs>
        <w:tab w:val="left" w:pos="720"/>
        <w:tab w:val="left" w:pos="1440"/>
      </w:tabs>
      <w:spacing w:before="120" w:after="120" w:line="240" w:lineRule="atLeast"/>
      <w:ind w:left="1080" w:hanging="360"/>
    </w:pPr>
    <w:rPr>
      <w:rFonts w:eastAsia="Times New Roman" w:cs="Times New Roman"/>
    </w:rPr>
  </w:style>
  <w:style w:type="paragraph" w:styleId="List">
    <w:name w:val="List"/>
    <w:basedOn w:val="Normal"/>
    <w:semiHidden/>
    <w:rsid w:val="00EB056A"/>
    <w:pPr>
      <w:ind w:left="360" w:hanging="360"/>
    </w:pPr>
    <w:rPr>
      <w:rFonts w:eastAsia="Times New Roman" w:cs="Times New Roman"/>
    </w:rPr>
  </w:style>
  <w:style w:type="paragraph" w:styleId="List2">
    <w:name w:val="List 2"/>
    <w:basedOn w:val="Normal"/>
    <w:semiHidden/>
    <w:rsid w:val="00EB056A"/>
    <w:pPr>
      <w:ind w:left="720" w:hanging="360"/>
    </w:pPr>
    <w:rPr>
      <w:rFonts w:eastAsia="Times New Roman" w:cs="Times New Roman"/>
    </w:rPr>
  </w:style>
  <w:style w:type="paragraph" w:styleId="List3">
    <w:name w:val="List 3"/>
    <w:basedOn w:val="Normal"/>
    <w:semiHidden/>
    <w:rsid w:val="00EB056A"/>
    <w:pPr>
      <w:ind w:left="1080" w:hanging="360"/>
    </w:pPr>
    <w:rPr>
      <w:rFonts w:eastAsia="Times New Roman" w:cs="Times New Roman"/>
    </w:rPr>
  </w:style>
  <w:style w:type="paragraph" w:styleId="List4">
    <w:name w:val="List 4"/>
    <w:basedOn w:val="Normal"/>
    <w:semiHidden/>
    <w:rsid w:val="00EB056A"/>
    <w:pPr>
      <w:ind w:left="1440" w:hanging="360"/>
    </w:pPr>
    <w:rPr>
      <w:rFonts w:eastAsia="Times New Roman" w:cs="Times New Roman"/>
    </w:rPr>
  </w:style>
  <w:style w:type="paragraph" w:styleId="List5">
    <w:name w:val="List 5"/>
    <w:basedOn w:val="Normal"/>
    <w:semiHidden/>
    <w:rsid w:val="00EB056A"/>
    <w:pPr>
      <w:ind w:left="1800" w:hanging="360"/>
    </w:pPr>
    <w:rPr>
      <w:rFonts w:eastAsia="Times New Roman" w:cs="Times New Roman"/>
    </w:rPr>
  </w:style>
  <w:style w:type="paragraph" w:styleId="ListBullet2">
    <w:name w:val="List Bullet 2"/>
    <w:basedOn w:val="Normal"/>
    <w:semiHidden/>
    <w:rsid w:val="00EB056A"/>
    <w:pPr>
      <w:numPr>
        <w:numId w:val="11"/>
      </w:numPr>
      <w:tabs>
        <w:tab w:val="clear" w:pos="720"/>
        <w:tab w:val="num" w:pos="2160"/>
      </w:tabs>
      <w:spacing w:after="120"/>
      <w:ind w:left="2160" w:hanging="720"/>
    </w:pPr>
    <w:rPr>
      <w:rFonts w:eastAsia="Times New Roman" w:cs="Times New Roman"/>
    </w:rPr>
  </w:style>
  <w:style w:type="paragraph" w:styleId="ListBullet3">
    <w:name w:val="List Bullet 3"/>
    <w:basedOn w:val="Normal"/>
    <w:semiHidden/>
    <w:rsid w:val="00EB056A"/>
    <w:pPr>
      <w:numPr>
        <w:numId w:val="12"/>
      </w:numPr>
    </w:pPr>
    <w:rPr>
      <w:rFonts w:eastAsia="Times New Roman" w:cs="Times New Roman"/>
    </w:rPr>
  </w:style>
  <w:style w:type="paragraph" w:styleId="ListBullet4">
    <w:name w:val="List Bullet 4"/>
    <w:basedOn w:val="Normal"/>
    <w:autoRedefine/>
    <w:semiHidden/>
    <w:rsid w:val="00EB056A"/>
    <w:pPr>
      <w:numPr>
        <w:numId w:val="13"/>
      </w:numPr>
      <w:tabs>
        <w:tab w:val="clear" w:pos="1440"/>
        <w:tab w:val="left" w:pos="3600"/>
      </w:tabs>
      <w:ind w:left="3600" w:hanging="720"/>
    </w:pPr>
    <w:rPr>
      <w:rFonts w:eastAsia="Times New Roman" w:cs="Times New Roman"/>
    </w:rPr>
  </w:style>
  <w:style w:type="paragraph" w:styleId="ListBullet5">
    <w:name w:val="List Bullet 5"/>
    <w:basedOn w:val="Normal"/>
    <w:autoRedefine/>
    <w:semiHidden/>
    <w:rsid w:val="00EB056A"/>
    <w:pPr>
      <w:numPr>
        <w:numId w:val="14"/>
      </w:numPr>
      <w:tabs>
        <w:tab w:val="clear" w:pos="1800"/>
        <w:tab w:val="left" w:pos="4320"/>
      </w:tabs>
      <w:ind w:left="4320" w:hanging="720"/>
    </w:pPr>
    <w:rPr>
      <w:rFonts w:eastAsia="Times New Roman" w:cs="Times New Roman"/>
    </w:rPr>
  </w:style>
  <w:style w:type="paragraph" w:styleId="ListContinue">
    <w:name w:val="List Continue"/>
    <w:basedOn w:val="Normal"/>
    <w:semiHidden/>
    <w:rsid w:val="00EB056A"/>
    <w:pPr>
      <w:spacing w:after="120"/>
      <w:ind w:left="360"/>
    </w:pPr>
    <w:rPr>
      <w:rFonts w:eastAsia="Times New Roman" w:cs="Times New Roman"/>
    </w:rPr>
  </w:style>
  <w:style w:type="paragraph" w:styleId="ListContinue2">
    <w:name w:val="List Continue 2"/>
    <w:basedOn w:val="Normal"/>
    <w:semiHidden/>
    <w:rsid w:val="00EB056A"/>
    <w:pPr>
      <w:spacing w:after="120"/>
      <w:ind w:left="720"/>
    </w:pPr>
    <w:rPr>
      <w:rFonts w:eastAsia="Times New Roman" w:cs="Times New Roman"/>
    </w:rPr>
  </w:style>
  <w:style w:type="paragraph" w:styleId="ListContinue3">
    <w:name w:val="List Continue 3"/>
    <w:basedOn w:val="Normal"/>
    <w:semiHidden/>
    <w:rsid w:val="00EB056A"/>
    <w:pPr>
      <w:spacing w:after="120"/>
      <w:ind w:left="1080"/>
    </w:pPr>
    <w:rPr>
      <w:rFonts w:eastAsia="Times New Roman" w:cs="Times New Roman"/>
    </w:rPr>
  </w:style>
  <w:style w:type="paragraph" w:styleId="ListContinue4">
    <w:name w:val="List Continue 4"/>
    <w:basedOn w:val="Normal"/>
    <w:semiHidden/>
    <w:rsid w:val="00EB056A"/>
    <w:pPr>
      <w:spacing w:after="120"/>
      <w:ind w:left="1440"/>
    </w:pPr>
    <w:rPr>
      <w:rFonts w:eastAsia="Times New Roman" w:cs="Times New Roman"/>
    </w:rPr>
  </w:style>
  <w:style w:type="paragraph" w:styleId="ListContinue5">
    <w:name w:val="List Continue 5"/>
    <w:basedOn w:val="Normal"/>
    <w:semiHidden/>
    <w:rsid w:val="00EB056A"/>
    <w:pPr>
      <w:spacing w:after="120"/>
      <w:ind w:left="1800"/>
    </w:pPr>
    <w:rPr>
      <w:rFonts w:eastAsia="Times New Roman" w:cs="Times New Roman"/>
    </w:rPr>
  </w:style>
  <w:style w:type="paragraph" w:styleId="ListNumber2">
    <w:name w:val="List Number 2"/>
    <w:basedOn w:val="Normal"/>
    <w:semiHidden/>
    <w:rsid w:val="00EB056A"/>
    <w:pPr>
      <w:ind w:left="1440" w:hanging="720"/>
      <w:contextualSpacing/>
    </w:pPr>
    <w:rPr>
      <w:rFonts w:eastAsia="Times New Roman" w:cs="Times New Roman"/>
    </w:rPr>
  </w:style>
  <w:style w:type="paragraph" w:styleId="ListNumber3">
    <w:name w:val="List Number 3"/>
    <w:basedOn w:val="Normal"/>
    <w:semiHidden/>
    <w:rsid w:val="00EB056A"/>
    <w:pPr>
      <w:numPr>
        <w:numId w:val="15"/>
      </w:numPr>
    </w:pPr>
    <w:rPr>
      <w:rFonts w:eastAsia="Times New Roman" w:cs="Times New Roman"/>
    </w:rPr>
  </w:style>
  <w:style w:type="paragraph" w:styleId="ListNumber4">
    <w:name w:val="List Number 4"/>
    <w:basedOn w:val="Normal"/>
    <w:semiHidden/>
    <w:rsid w:val="00EB056A"/>
    <w:pPr>
      <w:numPr>
        <w:numId w:val="16"/>
      </w:numPr>
    </w:pPr>
    <w:rPr>
      <w:rFonts w:eastAsia="Times New Roman" w:cs="Times New Roman"/>
    </w:rPr>
  </w:style>
  <w:style w:type="paragraph" w:styleId="ListNumber5">
    <w:name w:val="List Number 5"/>
    <w:basedOn w:val="Normal"/>
    <w:semiHidden/>
    <w:rsid w:val="00EB056A"/>
    <w:pPr>
      <w:numPr>
        <w:numId w:val="17"/>
      </w:numPr>
    </w:pPr>
    <w:rPr>
      <w:rFonts w:eastAsia="Times New Roman" w:cs="Times New Roman"/>
    </w:rPr>
  </w:style>
  <w:style w:type="paragraph" w:styleId="MessageHeader">
    <w:name w:val="Message Header"/>
    <w:basedOn w:val="Normal"/>
    <w:link w:val="MessageHeaderChar"/>
    <w:semiHidden/>
    <w:rsid w:val="00EB056A"/>
    <w:pPr>
      <w:pBdr>
        <w:top w:val="single" w:sz="6" w:space="1" w:color="auto"/>
        <w:left w:val="single" w:sz="6" w:space="1" w:color="auto"/>
        <w:bottom w:val="single" w:sz="6" w:space="1" w:color="auto"/>
        <w:right w:val="single" w:sz="6" w:space="1" w:color="auto"/>
      </w:pBdr>
      <w:shd w:val="pct20" w:color="auto" w:fill="auto"/>
      <w:ind w:left="1080" w:hanging="1080"/>
    </w:pPr>
    <w:rPr>
      <w:rFonts w:eastAsia="Times New Roman" w:cs="Times New Roman"/>
    </w:rPr>
  </w:style>
  <w:style w:type="character" w:customStyle="1" w:styleId="MessageHeaderChar">
    <w:name w:val="Message Header Char"/>
    <w:basedOn w:val="DefaultParagraphFont"/>
    <w:link w:val="MessageHeader"/>
    <w:semiHidden/>
    <w:rsid w:val="00EB056A"/>
    <w:rPr>
      <w:rFonts w:eastAsia="Times New Roman" w:cs="Times New Roman"/>
      <w:shd w:val="pct20" w:color="auto" w:fill="auto"/>
    </w:rPr>
  </w:style>
  <w:style w:type="character" w:customStyle="1" w:styleId="MTEquationSection">
    <w:name w:val="MTEquationSection"/>
    <w:semiHidden/>
    <w:rsid w:val="00EB056A"/>
    <w:rPr>
      <w:rFonts w:ascii="Times New Roman" w:hAnsi="Times New Roman"/>
      <w:vanish/>
      <w:color w:val="000000"/>
      <w:sz w:val="24"/>
    </w:rPr>
  </w:style>
  <w:style w:type="paragraph" w:customStyle="1" w:styleId="Normal-SIGN3">
    <w:name w:val="Normal-SIGN3"/>
    <w:basedOn w:val="Normal-SIGN2"/>
    <w:next w:val="Normal"/>
    <w:semiHidden/>
    <w:rsid w:val="00EB056A"/>
    <w:pPr>
      <w:ind w:left="1440" w:right="720"/>
    </w:pPr>
  </w:style>
  <w:style w:type="paragraph" w:styleId="NoteHeading">
    <w:name w:val="Note Heading"/>
    <w:basedOn w:val="Normal"/>
    <w:next w:val="Normal"/>
    <w:link w:val="NoteHeadingChar"/>
    <w:semiHidden/>
    <w:rsid w:val="00EB056A"/>
    <w:rPr>
      <w:rFonts w:eastAsia="Times New Roman" w:cs="Times New Roman"/>
    </w:rPr>
  </w:style>
  <w:style w:type="character" w:customStyle="1" w:styleId="NoteHeadingChar">
    <w:name w:val="Note Heading Char"/>
    <w:basedOn w:val="DefaultParagraphFont"/>
    <w:link w:val="NoteHeading"/>
    <w:semiHidden/>
    <w:rsid w:val="00EB056A"/>
    <w:rPr>
      <w:rFonts w:eastAsia="Times New Roman" w:cs="Times New Roman"/>
    </w:rPr>
  </w:style>
  <w:style w:type="paragraph" w:customStyle="1" w:styleId="PageNumber1">
    <w:name w:val="Page Number1"/>
    <w:basedOn w:val="Normal"/>
    <w:next w:val="Normal"/>
    <w:semiHidden/>
    <w:rsid w:val="00EB056A"/>
    <w:rPr>
      <w:rFonts w:eastAsia="Times New Roman" w:cs="Times New Roman"/>
    </w:rPr>
  </w:style>
  <w:style w:type="character" w:styleId="PageNumber">
    <w:name w:val="page number"/>
    <w:semiHidden/>
    <w:rsid w:val="00EB056A"/>
    <w:rPr>
      <w:rFonts w:ascii="Times New Roman" w:hAnsi="Times New Roman"/>
      <w:color w:val="000000"/>
      <w:sz w:val="24"/>
      <w:szCs w:val="24"/>
    </w:rPr>
  </w:style>
  <w:style w:type="paragraph" w:styleId="PlainText">
    <w:name w:val="Plain Text"/>
    <w:basedOn w:val="Normal"/>
    <w:link w:val="PlainTextChar"/>
    <w:semiHidden/>
    <w:rsid w:val="00EB056A"/>
    <w:rPr>
      <w:rFonts w:ascii="Courier New" w:eastAsia="Times New Roman" w:hAnsi="Courier New" w:cs="Times New Roman"/>
      <w:sz w:val="20"/>
    </w:rPr>
  </w:style>
  <w:style w:type="character" w:customStyle="1" w:styleId="PlainTextChar">
    <w:name w:val="Plain Text Char"/>
    <w:basedOn w:val="DefaultParagraphFont"/>
    <w:link w:val="PlainText"/>
    <w:semiHidden/>
    <w:rsid w:val="00EB056A"/>
    <w:rPr>
      <w:rFonts w:ascii="Courier New" w:eastAsia="Times New Roman" w:hAnsi="Courier New" w:cs="Times New Roman"/>
      <w:sz w:val="20"/>
    </w:rPr>
  </w:style>
  <w:style w:type="paragraph" w:customStyle="1" w:styleId="MediumGrid2-Accent21">
    <w:name w:val="Medium Grid 2 - Accent 21"/>
    <w:basedOn w:val="Normal"/>
    <w:next w:val="Normal"/>
    <w:link w:val="MediumGrid2-Accent2Char"/>
    <w:uiPriority w:val="29"/>
    <w:semiHidden/>
    <w:qFormat/>
    <w:rsid w:val="00EB056A"/>
    <w:pPr>
      <w:spacing w:before="120" w:after="240"/>
      <w:ind w:left="720" w:right="720"/>
    </w:pPr>
    <w:rPr>
      <w:rFonts w:eastAsia="Times New Roman" w:cs="Times New Roman"/>
      <w:iCs/>
    </w:rPr>
  </w:style>
  <w:style w:type="paragraph" w:styleId="Salutation">
    <w:name w:val="Salutation"/>
    <w:basedOn w:val="Normal"/>
    <w:next w:val="Normal"/>
    <w:link w:val="SalutationChar"/>
    <w:semiHidden/>
    <w:rsid w:val="00EB056A"/>
    <w:rPr>
      <w:rFonts w:eastAsia="Times New Roman" w:cs="Times New Roman"/>
    </w:rPr>
  </w:style>
  <w:style w:type="character" w:customStyle="1" w:styleId="SalutationChar">
    <w:name w:val="Salutation Char"/>
    <w:basedOn w:val="DefaultParagraphFont"/>
    <w:link w:val="Salutation"/>
    <w:semiHidden/>
    <w:rsid w:val="00EB056A"/>
    <w:rPr>
      <w:rFonts w:eastAsia="Times New Roman" w:cs="Times New Roman"/>
    </w:rPr>
  </w:style>
  <w:style w:type="paragraph" w:styleId="Signature">
    <w:name w:val="Signature"/>
    <w:basedOn w:val="Normal"/>
    <w:link w:val="SignatureChar"/>
    <w:semiHidden/>
    <w:rsid w:val="00EB056A"/>
    <w:pPr>
      <w:ind w:left="4320"/>
    </w:pPr>
    <w:rPr>
      <w:rFonts w:eastAsia="Times New Roman" w:cs="Times New Roman"/>
    </w:rPr>
  </w:style>
  <w:style w:type="character" w:customStyle="1" w:styleId="SignatureChar">
    <w:name w:val="Signature Char"/>
    <w:basedOn w:val="DefaultParagraphFont"/>
    <w:link w:val="Signature"/>
    <w:semiHidden/>
    <w:rsid w:val="00EB056A"/>
    <w:rPr>
      <w:rFonts w:eastAsia="Times New Roman" w:cs="Times New Roman"/>
    </w:rPr>
  </w:style>
  <w:style w:type="paragraph" w:styleId="Subtitle">
    <w:name w:val="Subtitle"/>
    <w:basedOn w:val="Normal"/>
    <w:link w:val="SubtitleChar"/>
    <w:semiHidden/>
    <w:qFormat/>
    <w:rsid w:val="00EB056A"/>
    <w:pPr>
      <w:spacing w:after="60"/>
      <w:jc w:val="center"/>
      <w:outlineLvl w:val="1"/>
    </w:pPr>
    <w:rPr>
      <w:rFonts w:eastAsia="Times New Roman" w:cs="Times New Roman"/>
    </w:rPr>
  </w:style>
  <w:style w:type="character" w:customStyle="1" w:styleId="SubtitleChar">
    <w:name w:val="Subtitle Char"/>
    <w:basedOn w:val="DefaultParagraphFont"/>
    <w:link w:val="Subtitle"/>
    <w:semiHidden/>
    <w:rsid w:val="00EB056A"/>
    <w:rPr>
      <w:rFonts w:eastAsia="Times New Roman" w:cs="Times New Roman"/>
    </w:rPr>
  </w:style>
  <w:style w:type="paragraph" w:customStyle="1" w:styleId="TableTitle">
    <w:name w:val="Table Title"/>
    <w:basedOn w:val="Normal"/>
    <w:next w:val="Normal"/>
    <w:autoRedefine/>
    <w:qFormat/>
    <w:rsid w:val="00E35815"/>
    <w:pPr>
      <w:numPr>
        <w:numId w:val="40"/>
      </w:numPr>
      <w:spacing w:before="480" w:after="240"/>
      <w:ind w:left="475" w:right="720" w:firstLine="1008"/>
      <w:jc w:val="center"/>
    </w:pPr>
  </w:style>
  <w:style w:type="paragraph" w:styleId="TableofAuthorities">
    <w:name w:val="table of authorities"/>
    <w:basedOn w:val="Normal"/>
    <w:next w:val="Normal"/>
    <w:semiHidden/>
    <w:rsid w:val="00EB056A"/>
    <w:pPr>
      <w:ind w:left="240" w:hanging="240"/>
    </w:pPr>
    <w:rPr>
      <w:rFonts w:eastAsia="Times New Roman" w:cs="Times New Roman"/>
    </w:rPr>
  </w:style>
  <w:style w:type="paragraph" w:styleId="TableofFigures">
    <w:name w:val="table of figures"/>
    <w:basedOn w:val="Normal"/>
    <w:next w:val="Normal"/>
    <w:autoRedefine/>
    <w:uiPriority w:val="99"/>
    <w:unhideWhenUsed/>
    <w:rsid w:val="00EB056A"/>
    <w:pPr>
      <w:tabs>
        <w:tab w:val="left" w:pos="1440"/>
        <w:tab w:val="right" w:leader="dot" w:pos="8640"/>
      </w:tabs>
      <w:spacing w:after="240"/>
      <w:ind w:left="1440" w:right="547" w:hanging="1440"/>
      <w:jc w:val="left"/>
    </w:pPr>
    <w:rPr>
      <w:rFonts w:eastAsia="Times New Roman" w:cs="Times New Roman"/>
      <w:noProof/>
    </w:rPr>
  </w:style>
  <w:style w:type="paragraph" w:styleId="TOAHeading">
    <w:name w:val="toa heading"/>
    <w:basedOn w:val="Normal"/>
    <w:next w:val="Normal"/>
    <w:semiHidden/>
    <w:rsid w:val="00EB056A"/>
    <w:pPr>
      <w:spacing w:before="120"/>
    </w:pPr>
    <w:rPr>
      <w:rFonts w:eastAsia="Times New Roman" w:cs="Times New Roman"/>
      <w:b/>
    </w:rPr>
  </w:style>
  <w:style w:type="paragraph" w:styleId="TOC1">
    <w:name w:val="toc 1"/>
    <w:basedOn w:val="Normal"/>
    <w:next w:val="Normal"/>
    <w:autoRedefine/>
    <w:uiPriority w:val="39"/>
    <w:rsid w:val="00C143CC"/>
    <w:pPr>
      <w:keepNext/>
      <w:tabs>
        <w:tab w:val="left" w:pos="720"/>
        <w:tab w:val="right" w:leader="dot" w:pos="8640"/>
      </w:tabs>
      <w:spacing w:before="360"/>
      <w:ind w:left="720" w:right="547" w:hanging="720"/>
      <w:jc w:val="left"/>
    </w:pPr>
    <w:rPr>
      <w:rFonts w:eastAsia="Times New Roman" w:cs="Times New Roman"/>
      <w:b/>
      <w:caps/>
      <w:noProof/>
    </w:rPr>
  </w:style>
  <w:style w:type="paragraph" w:styleId="TOC2">
    <w:name w:val="toc 2"/>
    <w:basedOn w:val="Normal"/>
    <w:next w:val="Normal"/>
    <w:autoRedefine/>
    <w:uiPriority w:val="39"/>
    <w:rsid w:val="00EB056A"/>
    <w:pPr>
      <w:tabs>
        <w:tab w:val="left" w:pos="1440"/>
        <w:tab w:val="right" w:leader="dot" w:pos="8640"/>
      </w:tabs>
      <w:spacing w:before="40" w:after="40"/>
      <w:ind w:left="1440" w:right="547" w:hanging="720"/>
      <w:jc w:val="left"/>
    </w:pPr>
    <w:rPr>
      <w:rFonts w:eastAsia="Times New Roman" w:cs="Times New Roman"/>
      <w:b/>
      <w:caps/>
      <w:noProof/>
    </w:rPr>
  </w:style>
  <w:style w:type="paragraph" w:styleId="TOC3">
    <w:name w:val="toc 3"/>
    <w:basedOn w:val="Normal"/>
    <w:next w:val="Normal"/>
    <w:autoRedefine/>
    <w:uiPriority w:val="39"/>
    <w:rsid w:val="00EB056A"/>
    <w:pPr>
      <w:tabs>
        <w:tab w:val="left" w:pos="2160"/>
        <w:tab w:val="right" w:leader="dot" w:pos="8640"/>
        <w:tab w:val="right" w:leader="dot" w:pos="9000"/>
      </w:tabs>
      <w:spacing w:before="40" w:after="40"/>
      <w:ind w:left="2160" w:right="547" w:hanging="720"/>
      <w:jc w:val="left"/>
    </w:pPr>
    <w:rPr>
      <w:rFonts w:eastAsia="Times New Roman" w:cs="Times New Roman"/>
      <w:b/>
      <w:noProof/>
    </w:rPr>
  </w:style>
  <w:style w:type="paragraph" w:styleId="TOC4">
    <w:name w:val="toc 4"/>
    <w:basedOn w:val="Normal"/>
    <w:next w:val="Normal"/>
    <w:autoRedefine/>
    <w:uiPriority w:val="39"/>
    <w:rsid w:val="00EB056A"/>
    <w:pPr>
      <w:tabs>
        <w:tab w:val="left" w:pos="2160"/>
        <w:tab w:val="left" w:pos="2880"/>
        <w:tab w:val="right" w:leader="dot" w:pos="8640"/>
      </w:tabs>
      <w:spacing w:before="40" w:after="40"/>
      <w:ind w:left="2880" w:right="547" w:hanging="720"/>
      <w:jc w:val="left"/>
    </w:pPr>
    <w:rPr>
      <w:rFonts w:eastAsia="Times New Roman" w:cs="Times New Roman"/>
      <w:b/>
      <w:i/>
      <w:noProof/>
    </w:rPr>
  </w:style>
  <w:style w:type="paragraph" w:styleId="TOC5">
    <w:name w:val="toc 5"/>
    <w:basedOn w:val="Normal"/>
    <w:next w:val="Normal"/>
    <w:semiHidden/>
    <w:rsid w:val="00EB056A"/>
    <w:pPr>
      <w:tabs>
        <w:tab w:val="left" w:pos="3600"/>
        <w:tab w:val="right" w:leader="dot" w:pos="8640"/>
      </w:tabs>
      <w:ind w:left="2880"/>
    </w:pPr>
    <w:rPr>
      <w:rFonts w:eastAsia="Times New Roman" w:cs="Times New Roman"/>
    </w:rPr>
  </w:style>
  <w:style w:type="paragraph" w:styleId="TOC6">
    <w:name w:val="toc 6"/>
    <w:basedOn w:val="Normal"/>
    <w:next w:val="Normal"/>
    <w:semiHidden/>
    <w:rsid w:val="00EB056A"/>
    <w:pPr>
      <w:tabs>
        <w:tab w:val="right" w:leader="dot" w:pos="8640"/>
      </w:tabs>
      <w:ind w:left="1200"/>
    </w:pPr>
    <w:rPr>
      <w:rFonts w:eastAsia="Times New Roman" w:cs="Times New Roman"/>
      <w:sz w:val="18"/>
    </w:rPr>
  </w:style>
  <w:style w:type="paragraph" w:styleId="TOC7">
    <w:name w:val="toc 7"/>
    <w:basedOn w:val="Normal"/>
    <w:next w:val="Normal"/>
    <w:semiHidden/>
    <w:rsid w:val="00EB056A"/>
    <w:pPr>
      <w:tabs>
        <w:tab w:val="right" w:leader="dot" w:pos="8640"/>
      </w:tabs>
      <w:ind w:left="1440"/>
    </w:pPr>
    <w:rPr>
      <w:rFonts w:eastAsia="Times New Roman" w:cs="Times New Roman"/>
      <w:sz w:val="18"/>
    </w:rPr>
  </w:style>
  <w:style w:type="paragraph" w:styleId="TOC8">
    <w:name w:val="toc 8"/>
    <w:basedOn w:val="Normal"/>
    <w:next w:val="Normal"/>
    <w:semiHidden/>
    <w:rsid w:val="00EB056A"/>
    <w:pPr>
      <w:tabs>
        <w:tab w:val="right" w:leader="dot" w:pos="8640"/>
      </w:tabs>
      <w:ind w:left="1680"/>
    </w:pPr>
    <w:rPr>
      <w:rFonts w:eastAsia="Times New Roman" w:cs="Times New Roman"/>
      <w:sz w:val="18"/>
    </w:rPr>
  </w:style>
  <w:style w:type="paragraph" w:styleId="TOC9">
    <w:name w:val="toc 9"/>
    <w:basedOn w:val="Normal"/>
    <w:next w:val="Normal"/>
    <w:semiHidden/>
    <w:rsid w:val="00EB056A"/>
    <w:pPr>
      <w:tabs>
        <w:tab w:val="right" w:leader="dot" w:pos="8640"/>
      </w:tabs>
      <w:ind w:left="1920"/>
    </w:pPr>
    <w:rPr>
      <w:rFonts w:eastAsia="Times New Roman" w:cs="Times New Roman"/>
      <w:sz w:val="18"/>
    </w:rPr>
  </w:style>
  <w:style w:type="character" w:styleId="CommentReference">
    <w:name w:val="annotation reference"/>
    <w:uiPriority w:val="99"/>
    <w:rsid w:val="00EB056A"/>
    <w:rPr>
      <w:rFonts w:ascii="Courier New" w:hAnsi="Courier New"/>
      <w:sz w:val="16"/>
      <w:szCs w:val="16"/>
    </w:rPr>
  </w:style>
  <w:style w:type="character" w:styleId="EndnoteReference">
    <w:name w:val="endnote reference"/>
    <w:semiHidden/>
    <w:rsid w:val="00EB056A"/>
    <w:rPr>
      <w:rFonts w:ascii="Times New Roman" w:hAnsi="Times New Roman"/>
      <w:color w:val="000000"/>
      <w:sz w:val="24"/>
      <w:szCs w:val="24"/>
      <w:vertAlign w:val="baseline"/>
    </w:rPr>
  </w:style>
  <w:style w:type="paragraph" w:styleId="E-mailSignature">
    <w:name w:val="E-mail Signature"/>
    <w:basedOn w:val="Normal"/>
    <w:link w:val="E-mailSignatureChar"/>
    <w:semiHidden/>
    <w:rsid w:val="00EB056A"/>
    <w:rPr>
      <w:rFonts w:eastAsia="Times New Roman" w:cs="Times New Roman"/>
    </w:rPr>
  </w:style>
  <w:style w:type="character" w:customStyle="1" w:styleId="E-mailSignatureChar">
    <w:name w:val="E-mail Signature Char"/>
    <w:basedOn w:val="DefaultParagraphFont"/>
    <w:link w:val="E-mailSignature"/>
    <w:semiHidden/>
    <w:rsid w:val="00EB056A"/>
    <w:rPr>
      <w:rFonts w:eastAsia="Times New Roman" w:cs="Times New Roman"/>
    </w:rPr>
  </w:style>
  <w:style w:type="character" w:styleId="HTMLAcronym">
    <w:name w:val="HTML Acronym"/>
    <w:basedOn w:val="DefaultParagraphFont"/>
    <w:semiHidden/>
    <w:rsid w:val="00EB056A"/>
  </w:style>
  <w:style w:type="paragraph" w:styleId="HTMLAddress">
    <w:name w:val="HTML Address"/>
    <w:basedOn w:val="Normal"/>
    <w:link w:val="HTMLAddressChar"/>
    <w:semiHidden/>
    <w:rsid w:val="00EB056A"/>
    <w:rPr>
      <w:rFonts w:eastAsia="Times New Roman" w:cs="Times New Roman"/>
      <w:i/>
      <w:iCs/>
    </w:rPr>
  </w:style>
  <w:style w:type="character" w:customStyle="1" w:styleId="HTMLAddressChar">
    <w:name w:val="HTML Address Char"/>
    <w:basedOn w:val="DefaultParagraphFont"/>
    <w:link w:val="HTMLAddress"/>
    <w:semiHidden/>
    <w:rsid w:val="00EB056A"/>
    <w:rPr>
      <w:rFonts w:eastAsia="Times New Roman" w:cs="Times New Roman"/>
      <w:i/>
      <w:iCs/>
    </w:rPr>
  </w:style>
  <w:style w:type="character" w:styleId="HTMLCite">
    <w:name w:val="HTML Cite"/>
    <w:semiHidden/>
    <w:rsid w:val="00EB056A"/>
    <w:rPr>
      <w:i/>
      <w:iCs/>
    </w:rPr>
  </w:style>
  <w:style w:type="character" w:styleId="HTMLCode">
    <w:name w:val="HTML Code"/>
    <w:semiHidden/>
    <w:rsid w:val="00EB056A"/>
    <w:rPr>
      <w:rFonts w:ascii="Courier New" w:hAnsi="Courier New" w:cs="Courier New"/>
      <w:sz w:val="20"/>
      <w:szCs w:val="20"/>
    </w:rPr>
  </w:style>
  <w:style w:type="character" w:styleId="HTMLDefinition">
    <w:name w:val="HTML Definition"/>
    <w:semiHidden/>
    <w:rsid w:val="00EB056A"/>
    <w:rPr>
      <w:i/>
      <w:iCs/>
    </w:rPr>
  </w:style>
  <w:style w:type="character" w:styleId="HTMLKeyboard">
    <w:name w:val="HTML Keyboard"/>
    <w:semiHidden/>
    <w:rsid w:val="00EB056A"/>
    <w:rPr>
      <w:rFonts w:ascii="Courier New" w:hAnsi="Courier New" w:cs="Courier New"/>
      <w:sz w:val="20"/>
      <w:szCs w:val="20"/>
    </w:rPr>
  </w:style>
  <w:style w:type="paragraph" w:styleId="HTMLPreformatted">
    <w:name w:val="HTML Preformatted"/>
    <w:basedOn w:val="Normal"/>
    <w:link w:val="HTMLPreformattedChar"/>
    <w:semiHidden/>
    <w:rsid w:val="00EB056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EB056A"/>
    <w:rPr>
      <w:rFonts w:ascii="Courier New" w:eastAsia="Times New Roman" w:hAnsi="Courier New" w:cs="Courier New"/>
      <w:sz w:val="20"/>
      <w:szCs w:val="20"/>
    </w:rPr>
  </w:style>
  <w:style w:type="character" w:styleId="HTMLSample">
    <w:name w:val="HTML Sample"/>
    <w:semiHidden/>
    <w:rsid w:val="00EB056A"/>
    <w:rPr>
      <w:rFonts w:ascii="Courier New" w:hAnsi="Courier New" w:cs="Courier New"/>
    </w:rPr>
  </w:style>
  <w:style w:type="character" w:styleId="HTMLTypewriter">
    <w:name w:val="HTML Typewriter"/>
    <w:semiHidden/>
    <w:rsid w:val="00EB056A"/>
    <w:rPr>
      <w:rFonts w:ascii="Courier New" w:hAnsi="Courier New" w:cs="Courier New"/>
      <w:sz w:val="20"/>
      <w:szCs w:val="20"/>
    </w:rPr>
  </w:style>
  <w:style w:type="character" w:styleId="HTMLVariable">
    <w:name w:val="HTML Variable"/>
    <w:semiHidden/>
    <w:rsid w:val="00EB056A"/>
    <w:rPr>
      <w:i/>
      <w:iCs/>
    </w:rPr>
  </w:style>
  <w:style w:type="character" w:styleId="LineNumber">
    <w:name w:val="line number"/>
    <w:basedOn w:val="DefaultParagraphFont"/>
    <w:semiHidden/>
    <w:rsid w:val="00EB056A"/>
  </w:style>
  <w:style w:type="table" w:styleId="Table3Deffects1">
    <w:name w:val="Table 3D effects 1"/>
    <w:basedOn w:val="TableNormal"/>
    <w:semiHidden/>
    <w:rsid w:val="00EB056A"/>
    <w:rPr>
      <w:rFonts w:eastAsia="Batang"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B056A"/>
    <w:rPr>
      <w:rFonts w:eastAsia="Batang"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B056A"/>
    <w:rPr>
      <w:rFonts w:eastAsia="Batang"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B056A"/>
    <w:rPr>
      <w:rFonts w:eastAsia="Batang"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B056A"/>
    <w:rPr>
      <w:rFonts w:eastAsia="Batang"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B056A"/>
    <w:rPr>
      <w:rFonts w:eastAsia="Batang"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B056A"/>
    <w:rPr>
      <w:rFonts w:eastAsia="Batang"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B056A"/>
    <w:rPr>
      <w:rFonts w:eastAsia="Batang"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B056A"/>
    <w:rPr>
      <w:rFonts w:eastAsia="Batang"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B056A"/>
    <w:rPr>
      <w:rFonts w:eastAsia="Batang"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B056A"/>
    <w:rPr>
      <w:rFonts w:eastAsia="Batang"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B056A"/>
    <w:rPr>
      <w:rFonts w:eastAsia="Batang"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B056A"/>
    <w:rPr>
      <w:rFonts w:eastAsia="Batang"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B056A"/>
    <w:rPr>
      <w:rFonts w:eastAsia="Batang"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B056A"/>
    <w:rPr>
      <w:rFonts w:eastAsia="Batang"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B056A"/>
    <w:rPr>
      <w:rFonts w:eastAsia="Batang"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B056A"/>
    <w:rPr>
      <w:rFonts w:eastAsia="Batang"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B056A"/>
    <w:rPr>
      <w:rFonts w:eastAsia="Batang"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B056A"/>
    <w:rPr>
      <w:rFonts w:eastAsia="Batang"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B056A"/>
    <w:rPr>
      <w:rFonts w:eastAsia="Batang"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B056A"/>
    <w:rPr>
      <w:rFonts w:eastAsia="Batang"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B056A"/>
    <w:rPr>
      <w:rFonts w:eastAsia="Batang"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B056A"/>
    <w:rPr>
      <w:rFonts w:eastAsia="Batang"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B056A"/>
    <w:rPr>
      <w:rFonts w:eastAsia="Batang"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B056A"/>
    <w:rPr>
      <w:rFonts w:eastAsia="Batang"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B056A"/>
    <w:rPr>
      <w:rFonts w:eastAsia="Batang"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B056A"/>
    <w:rPr>
      <w:rFonts w:eastAsia="Batang"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B056A"/>
    <w:rPr>
      <w:rFonts w:eastAsia="Batang"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B056A"/>
    <w:rPr>
      <w:rFonts w:eastAsia="Batang"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B056A"/>
    <w:rPr>
      <w:rFonts w:eastAsia="Batang"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B056A"/>
    <w:rPr>
      <w:rFonts w:eastAsia="Batang"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B056A"/>
    <w:rPr>
      <w:rFonts w:eastAsia="Batang"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B056A"/>
    <w:rPr>
      <w:rFonts w:eastAsia="Batang"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B056A"/>
    <w:rPr>
      <w:rFonts w:eastAsia="Batang"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B056A"/>
    <w:rPr>
      <w:rFonts w:eastAsia="Batang"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ediumGrid2-Accent2Char">
    <w:name w:val="Medium Grid 2 - Accent 2 Char"/>
    <w:link w:val="MediumGrid2-Accent21"/>
    <w:uiPriority w:val="29"/>
    <w:semiHidden/>
    <w:rsid w:val="00EB056A"/>
    <w:rPr>
      <w:rFonts w:eastAsia="Times New Roman" w:cs="Times New Roman"/>
      <w:iCs/>
    </w:rPr>
  </w:style>
  <w:style w:type="paragraph" w:styleId="BalloonText">
    <w:name w:val="Balloon Text"/>
    <w:basedOn w:val="Normal"/>
    <w:link w:val="BalloonTextChar"/>
    <w:semiHidden/>
    <w:rsid w:val="00EB056A"/>
    <w:rPr>
      <w:rFonts w:ascii="Lucida Grande" w:eastAsia="Times New Roman" w:hAnsi="Lucida Grande" w:cs="Lucida Grande"/>
      <w:sz w:val="18"/>
      <w:szCs w:val="18"/>
    </w:rPr>
  </w:style>
  <w:style w:type="character" w:customStyle="1" w:styleId="BalloonTextChar">
    <w:name w:val="Balloon Text Char"/>
    <w:basedOn w:val="DefaultParagraphFont"/>
    <w:link w:val="BalloonText"/>
    <w:semiHidden/>
    <w:rsid w:val="00EB056A"/>
    <w:rPr>
      <w:rFonts w:ascii="Lucida Grande" w:eastAsia="Times New Roman" w:hAnsi="Lucida Grande" w:cs="Lucida Grande"/>
      <w:sz w:val="18"/>
      <w:szCs w:val="18"/>
    </w:rPr>
  </w:style>
  <w:style w:type="paragraph" w:styleId="Caption">
    <w:name w:val="caption"/>
    <w:basedOn w:val="Normal"/>
    <w:next w:val="Normal"/>
    <w:semiHidden/>
    <w:qFormat/>
    <w:rsid w:val="008876FD"/>
    <w:pPr>
      <w:keepLines/>
      <w:widowControl w:val="0"/>
      <w:numPr>
        <w:numId w:val="22"/>
      </w:numPr>
      <w:spacing w:before="240" w:after="480"/>
      <w:ind w:left="0" w:right="720" w:firstLine="0"/>
      <w:jc w:val="center"/>
    </w:pPr>
    <w:rPr>
      <w:rFonts w:eastAsia="Times New Roman" w:cs="Times New Roman"/>
    </w:rPr>
  </w:style>
  <w:style w:type="paragraph" w:customStyle="1" w:styleId="Bibliography1">
    <w:name w:val="Bibliography1"/>
    <w:basedOn w:val="Normal"/>
    <w:next w:val="Normal"/>
    <w:uiPriority w:val="37"/>
    <w:semiHidden/>
    <w:rsid w:val="00EB056A"/>
    <w:pPr>
      <w:spacing w:after="240"/>
      <w:ind w:left="720" w:hanging="720"/>
      <w:jc w:val="left"/>
    </w:pPr>
    <w:rPr>
      <w:rFonts w:eastAsia="Times New Roman" w:cs="Times New Roman"/>
    </w:rPr>
  </w:style>
  <w:style w:type="paragraph" w:styleId="CommentSubject">
    <w:name w:val="annotation subject"/>
    <w:basedOn w:val="CommentText"/>
    <w:next w:val="CommentText"/>
    <w:link w:val="CommentSubjectChar"/>
    <w:semiHidden/>
    <w:rsid w:val="00EB056A"/>
    <w:pPr>
      <w:spacing w:before="0" w:after="0"/>
      <w:ind w:left="0" w:right="0"/>
    </w:pPr>
    <w:rPr>
      <w:b/>
      <w:bCs/>
      <w:sz w:val="20"/>
      <w:szCs w:val="20"/>
    </w:rPr>
  </w:style>
  <w:style w:type="character" w:customStyle="1" w:styleId="CommentSubjectChar">
    <w:name w:val="Comment Subject Char"/>
    <w:basedOn w:val="CommentTextChar"/>
    <w:link w:val="CommentSubject"/>
    <w:semiHidden/>
    <w:rsid w:val="00EB056A"/>
    <w:rPr>
      <w:rFonts w:eastAsia="Times New Roman" w:cs="Times New Roman"/>
      <w:b/>
      <w:bCs/>
      <w:sz w:val="20"/>
      <w:szCs w:val="20"/>
    </w:rPr>
  </w:style>
  <w:style w:type="paragraph" w:customStyle="1" w:styleId="MediumList2-Accent21">
    <w:name w:val="Medium List 2 - Accent 21"/>
    <w:hidden/>
    <w:uiPriority w:val="99"/>
    <w:semiHidden/>
    <w:rsid w:val="00EB056A"/>
    <w:pPr>
      <w:jc w:val="left"/>
    </w:pPr>
    <w:rPr>
      <w:rFonts w:eastAsia="Arial Unicode MS" w:cs="Times New Roman"/>
      <w:color w:val="000000"/>
      <w:lang w:eastAsia="ko-KR"/>
    </w:rPr>
  </w:style>
  <w:style w:type="character" w:styleId="Emphasis">
    <w:name w:val="Emphasis"/>
    <w:uiPriority w:val="20"/>
    <w:semiHidden/>
    <w:qFormat/>
    <w:rsid w:val="00EB056A"/>
    <w:rPr>
      <w:i/>
      <w:iCs/>
    </w:rPr>
  </w:style>
  <w:style w:type="paragraph" w:customStyle="1" w:styleId="Image">
    <w:name w:val="Image"/>
    <w:basedOn w:val="Normal"/>
    <w:next w:val="Normal"/>
    <w:qFormat/>
    <w:rsid w:val="00EB056A"/>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LightShading">
    <w:name w:val="Light Shading"/>
    <w:basedOn w:val="TableNormal"/>
    <w:rsid w:val="00EB056A"/>
    <w:pPr>
      <w:jc w:val="left"/>
    </w:pPr>
    <w:rPr>
      <w:rFonts w:eastAsia="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qFormat/>
    <w:rsid w:val="00EB056A"/>
    <w:pPr>
      <w:spacing w:before="120" w:line="360" w:lineRule="auto"/>
      <w:ind w:firstLine="720"/>
    </w:pPr>
    <w:rPr>
      <w:rFonts w:eastAsia="Times New Roman" w:cs="Times New Roman"/>
      <w:szCs w:val="20"/>
    </w:rPr>
  </w:style>
  <w:style w:type="paragraph" w:customStyle="1" w:styleId="NPSSpecial">
    <w:name w:val="NPS Special"/>
    <w:basedOn w:val="Normal"/>
    <w:autoRedefine/>
    <w:semiHidden/>
    <w:qFormat/>
    <w:rsid w:val="00EB056A"/>
    <w:pPr>
      <w:spacing w:before="120" w:after="240"/>
      <w:ind w:left="720"/>
      <w:jc w:val="left"/>
    </w:pPr>
    <w:rPr>
      <w:rFonts w:eastAsia="Arial Unicode MS" w:cs="Times New Roman"/>
      <w:b/>
      <w:color w:val="000000"/>
      <w:lang w:eastAsia="ko-KR"/>
    </w:rPr>
  </w:style>
  <w:style w:type="paragraph" w:customStyle="1" w:styleId="TableNote">
    <w:name w:val="Table Note"/>
    <w:basedOn w:val="Normal"/>
    <w:qFormat/>
    <w:rsid w:val="00EB056A"/>
    <w:pPr>
      <w:widowControl w:val="0"/>
      <w:spacing w:before="60" w:after="100"/>
      <w:ind w:left="86" w:right="720"/>
      <w:jc w:val="left"/>
    </w:pPr>
    <w:rPr>
      <w:rFonts w:eastAsia="Times New Roman" w:cs="Times New Roman"/>
      <w:sz w:val="20"/>
      <w:szCs w:val="20"/>
      <w:lang w:eastAsia="ko-KR"/>
    </w:rPr>
  </w:style>
  <w:style w:type="table" w:customStyle="1" w:styleId="TableGrid22">
    <w:name w:val="Table Grid22"/>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B056A"/>
    <w:pPr>
      <w:keepNext/>
      <w:widowControl w:val="0"/>
      <w:spacing w:before="120"/>
      <w:ind w:left="720" w:right="720"/>
    </w:pPr>
    <w:rPr>
      <w:rFonts w:eastAsia="Times New Roman" w:cs="Times New Roman"/>
      <w:sz w:val="20"/>
      <w:szCs w:val="20"/>
      <w:lang w:eastAsia="ko-KR"/>
    </w:rPr>
  </w:style>
  <w:style w:type="paragraph" w:styleId="Footer">
    <w:name w:val="footer"/>
    <w:basedOn w:val="Normal"/>
    <w:link w:val="FooterChar"/>
    <w:uiPriority w:val="99"/>
    <w:unhideWhenUsed/>
    <w:rsid w:val="00A86905"/>
    <w:pPr>
      <w:tabs>
        <w:tab w:val="center" w:pos="4680"/>
        <w:tab w:val="right" w:pos="9360"/>
      </w:tabs>
    </w:pPr>
  </w:style>
  <w:style w:type="character" w:customStyle="1" w:styleId="FooterChar">
    <w:name w:val="Footer Char"/>
    <w:basedOn w:val="DefaultParagraphFont"/>
    <w:link w:val="Footer"/>
    <w:uiPriority w:val="99"/>
    <w:rsid w:val="00A86905"/>
  </w:style>
  <w:style w:type="paragraph" w:customStyle="1" w:styleId="BlockQuoteforBulletedList">
    <w:name w:val="Block Quote for Bulleted List"/>
    <w:basedOn w:val="AllParagraph"/>
    <w:autoRedefine/>
    <w:qFormat/>
    <w:rsid w:val="005E3F30"/>
    <w:pPr>
      <w:numPr>
        <w:numId w:val="37"/>
      </w:numPr>
      <w:spacing w:after="240" w:line="240" w:lineRule="auto"/>
      <w:ind w:left="1008" w:right="720" w:hanging="288"/>
      <w:contextualSpacing/>
    </w:pPr>
  </w:style>
  <w:style w:type="paragraph" w:customStyle="1" w:styleId="BlockQuoteforNumberedList">
    <w:name w:val="Block Quote for Numbered List"/>
    <w:basedOn w:val="BlockQuoteforBulletedList"/>
    <w:autoRedefine/>
    <w:qFormat/>
    <w:rsid w:val="005E3F30"/>
    <w:pPr>
      <w:numPr>
        <w:numId w:val="38"/>
      </w:numPr>
      <w:ind w:left="1008" w:hanging="288"/>
    </w:pPr>
  </w:style>
  <w:style w:type="paragraph" w:styleId="ListParagraph">
    <w:name w:val="List Paragraph"/>
    <w:basedOn w:val="Normal"/>
    <w:uiPriority w:val="34"/>
    <w:qFormat/>
    <w:rsid w:val="009A2FFD"/>
    <w:pPr>
      <w:ind w:left="720"/>
      <w:contextualSpacing/>
      <w:jc w:val="left"/>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62">
      <w:bodyDiv w:val="1"/>
      <w:marLeft w:val="0"/>
      <w:marRight w:val="0"/>
      <w:marTop w:val="0"/>
      <w:marBottom w:val="0"/>
      <w:divBdr>
        <w:top w:val="none" w:sz="0" w:space="0" w:color="auto"/>
        <w:left w:val="none" w:sz="0" w:space="0" w:color="auto"/>
        <w:bottom w:val="none" w:sz="0" w:space="0" w:color="auto"/>
        <w:right w:val="none" w:sz="0" w:space="0" w:color="auto"/>
      </w:divBdr>
    </w:div>
    <w:div w:id="1150638238">
      <w:bodyDiv w:val="1"/>
      <w:marLeft w:val="0"/>
      <w:marRight w:val="0"/>
      <w:marTop w:val="0"/>
      <w:marBottom w:val="0"/>
      <w:divBdr>
        <w:top w:val="none" w:sz="0" w:space="0" w:color="auto"/>
        <w:left w:val="none" w:sz="0" w:space="0" w:color="auto"/>
        <w:bottom w:val="none" w:sz="0" w:space="0" w:color="auto"/>
        <w:right w:val="none" w:sz="0" w:space="0" w:color="auto"/>
      </w:divBdr>
    </w:div>
    <w:div w:id="204381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libguides.nps.edu/citation" TargetMode="External"/><Relationship Id="rId2" Type="http://schemas.openxmlformats.org/officeDocument/2006/relationships/customXml" Target="../customXml/item2.xml"/><Relationship Id="rId16" Type="http://schemas.openxmlformats.org/officeDocument/2006/relationships/hyperlink" Target="https://libguides.nps.edu/ci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y.nps.edu/web/thesisprocessing/resources"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BFD6CF5B39439C98F3CB5CCBACE9A6"/>
        <w:category>
          <w:name w:val="General"/>
          <w:gallery w:val="placeholder"/>
        </w:category>
        <w:types>
          <w:type w:val="bbPlcHdr"/>
        </w:types>
        <w:behaviors>
          <w:behavior w:val="content"/>
        </w:behaviors>
        <w:guid w:val="{E6C0CCA4-4C72-4836-84DE-F68BF20C87E9}"/>
      </w:docPartPr>
      <w:docPartBody>
        <w:p w:rsidR="00957ABA" w:rsidRDefault="00957ABA" w:rsidP="00957ABA">
          <w:pPr>
            <w:pStyle w:val="6ABFD6CF5B39439C98F3CB5CCBACE9A61"/>
          </w:pPr>
          <w:r>
            <w:rPr>
              <w:rStyle w:val="PlaceholderText"/>
            </w:rPr>
            <w:t>Click here to enter</w:t>
          </w:r>
          <w:r w:rsidRPr="00F82F3C">
            <w:rPr>
              <w:rStyle w:val="PlaceholderText"/>
            </w:rPr>
            <w:t>.</w:t>
          </w:r>
        </w:p>
      </w:docPartBody>
    </w:docPart>
    <w:docPart>
      <w:docPartPr>
        <w:name w:val="FDFCD188E2394AED8ADA59EC463B320F"/>
        <w:category>
          <w:name w:val="General"/>
          <w:gallery w:val="placeholder"/>
        </w:category>
        <w:types>
          <w:type w:val="bbPlcHdr"/>
        </w:types>
        <w:behaviors>
          <w:behavior w:val="content"/>
        </w:behaviors>
        <w:guid w:val="{5E69F920-AB34-435E-B932-D81CF3806DAC}"/>
      </w:docPartPr>
      <w:docPartBody>
        <w:p w:rsidR="00957ABA" w:rsidRDefault="00957ABA" w:rsidP="00957ABA">
          <w:pPr>
            <w:pStyle w:val="FDFCD188E2394AED8ADA59EC463B320F1"/>
          </w:pPr>
          <w:r>
            <w:rPr>
              <w:rStyle w:val="PlaceholderText"/>
            </w:rPr>
            <w:t>Click here to enter</w:t>
          </w:r>
          <w:r w:rsidRPr="00F82F3C">
            <w:rPr>
              <w:rStyle w:val="PlaceholderText"/>
            </w:rPr>
            <w:t>.</w:t>
          </w:r>
        </w:p>
      </w:docPartBody>
    </w:docPart>
    <w:docPart>
      <w:docPartPr>
        <w:name w:val="2ABFF7862446483AAC7AF59F8E8F4E68"/>
        <w:category>
          <w:name w:val="General"/>
          <w:gallery w:val="placeholder"/>
        </w:category>
        <w:types>
          <w:type w:val="bbPlcHdr"/>
        </w:types>
        <w:behaviors>
          <w:behavior w:val="content"/>
        </w:behaviors>
        <w:guid w:val="{6D1CAEF3-A891-4734-8361-06E904ECA6F5}"/>
      </w:docPartPr>
      <w:docPartBody>
        <w:p w:rsidR="00957ABA" w:rsidRDefault="00957ABA" w:rsidP="00957ABA">
          <w:pPr>
            <w:pStyle w:val="2ABFF7862446483AAC7AF59F8E8F4E681"/>
          </w:pPr>
          <w:r>
            <w:rPr>
              <w:rStyle w:val="PlaceholderText"/>
            </w:rPr>
            <w:t>DD MM YYYY</w:t>
          </w:r>
        </w:p>
      </w:docPartBody>
    </w:docPart>
    <w:docPart>
      <w:docPartPr>
        <w:name w:val="8ED634939A8D4E85819DD7E9598400E7"/>
        <w:category>
          <w:name w:val="General"/>
          <w:gallery w:val="placeholder"/>
        </w:category>
        <w:types>
          <w:type w:val="bbPlcHdr"/>
        </w:types>
        <w:behaviors>
          <w:behavior w:val="content"/>
        </w:behaviors>
        <w:guid w:val="{CE98385F-4142-4722-9FF2-BC6F6564E2A6}"/>
      </w:docPartPr>
      <w:docPartBody>
        <w:p w:rsidR="00957ABA" w:rsidRDefault="00957ABA" w:rsidP="00957ABA">
          <w:pPr>
            <w:pStyle w:val="8ED634939A8D4E85819DD7E9598400E71"/>
          </w:pPr>
          <w:r>
            <w:rPr>
              <w:rStyle w:val="PlaceholderText"/>
            </w:rPr>
            <w:t>Paste from your browser’s address bar while at your Python thesis dashboard.</w:t>
          </w:r>
        </w:p>
      </w:docPartBody>
    </w:docPart>
    <w:docPart>
      <w:docPartPr>
        <w:name w:val="AD43C49BD560489CBC53C7B1390DCEA8"/>
        <w:category>
          <w:name w:val="General"/>
          <w:gallery w:val="placeholder"/>
        </w:category>
        <w:types>
          <w:type w:val="bbPlcHdr"/>
        </w:types>
        <w:behaviors>
          <w:behavior w:val="content"/>
        </w:behaviors>
        <w:guid w:val="{2E583DD7-A429-4EF6-B332-460F06A2CFF4}"/>
      </w:docPartPr>
      <w:docPartBody>
        <w:p w:rsidR="00957ABA" w:rsidRDefault="00957ABA" w:rsidP="00957ABA">
          <w:pPr>
            <w:pStyle w:val="AD43C49BD560489CBC53C7B1390DCEA81"/>
          </w:pPr>
          <w:r>
            <w:rPr>
              <w:rStyle w:val="PlaceholderText"/>
            </w:rPr>
            <w:t>SharePoint or Box address. If CHDS, enter “CHDS.”</w:t>
          </w:r>
        </w:p>
      </w:docPartBody>
    </w:docPart>
    <w:docPart>
      <w:docPartPr>
        <w:name w:val="B52C88DD79834E938A31AD75E286A3B7"/>
        <w:category>
          <w:name w:val="General"/>
          <w:gallery w:val="placeholder"/>
        </w:category>
        <w:types>
          <w:type w:val="bbPlcHdr"/>
        </w:types>
        <w:behaviors>
          <w:behavior w:val="content"/>
        </w:behaviors>
        <w:guid w:val="{103E9BA9-9B9E-4B8B-96E2-080E70329431}"/>
      </w:docPartPr>
      <w:docPartBody>
        <w:p w:rsidR="00957ABA" w:rsidRDefault="00957ABA" w:rsidP="00957ABA">
          <w:pPr>
            <w:pStyle w:val="B52C88DD79834E938A31AD75E286A3B71"/>
          </w:pPr>
          <w:r>
            <w:rPr>
              <w:rFonts w:cs="Times New Roman"/>
              <w:color w:val="7F7F7F" w:themeColor="text1" w:themeTint="80"/>
            </w:rPr>
            <w:t xml:space="preserve">Not to </w:t>
          </w:r>
          <w:r w:rsidRPr="00F97E8B">
            <w:rPr>
              <w:rFonts w:cs="Times New Roman"/>
              <w:color w:val="7F7F7F" w:themeColor="text1" w:themeTint="80"/>
            </w:rPr>
            <w:t>exceed 200 characters</w:t>
          </w:r>
          <w:r>
            <w:rPr>
              <w:rFonts w:cs="Times New Roman"/>
              <w:color w:val="7F7F7F" w:themeColor="text1" w:themeTint="80"/>
            </w:rPr>
            <w:t>, including spaces.</w:t>
          </w:r>
        </w:p>
      </w:docPartBody>
    </w:docPart>
    <w:docPart>
      <w:docPartPr>
        <w:name w:val="20CFEB44DE7A406A8EBE5098F3B95B00"/>
        <w:category>
          <w:name w:val="General"/>
          <w:gallery w:val="placeholder"/>
        </w:category>
        <w:types>
          <w:type w:val="bbPlcHdr"/>
        </w:types>
        <w:behaviors>
          <w:behavior w:val="content"/>
        </w:behaviors>
        <w:guid w:val="{0E6F51DC-6B46-4677-873C-000BB7E550DD}"/>
      </w:docPartPr>
      <w:docPartBody>
        <w:p w:rsidR="00957ABA" w:rsidRDefault="00957ABA" w:rsidP="00957ABA">
          <w:pPr>
            <w:pStyle w:val="20CFEB44DE7A406A8EBE5098F3B95B001"/>
          </w:pPr>
          <w:r>
            <w:rPr>
              <w:rStyle w:val="PlaceholderText"/>
            </w:rPr>
            <w:t>Click here to enter</w:t>
          </w:r>
          <w:r w:rsidRPr="00F82F3C">
            <w:rPr>
              <w:rStyle w:val="PlaceholderText"/>
            </w:rPr>
            <w:t>.</w:t>
          </w:r>
        </w:p>
      </w:docPartBody>
    </w:docPart>
    <w:docPart>
      <w:docPartPr>
        <w:name w:val="459AF94AF8A2408BB69359BD2039C6D5"/>
        <w:category>
          <w:name w:val="General"/>
          <w:gallery w:val="placeholder"/>
        </w:category>
        <w:types>
          <w:type w:val="bbPlcHdr"/>
        </w:types>
        <w:behaviors>
          <w:behavior w:val="content"/>
        </w:behaviors>
        <w:guid w:val="{EFB2161B-3F37-4D40-AAC7-2DCEE4EC4982}"/>
      </w:docPartPr>
      <w:docPartBody>
        <w:p w:rsidR="00957ABA" w:rsidRDefault="00957ABA" w:rsidP="00957ABA">
          <w:pPr>
            <w:pStyle w:val="459AF94AF8A2408BB69359BD2039C6D51"/>
          </w:pPr>
          <w:r>
            <w:rPr>
              <w:rStyle w:val="PlaceholderText"/>
            </w:rPr>
            <w:t>Enter n/a if not applicable.</w:t>
          </w:r>
        </w:p>
      </w:docPartBody>
    </w:docPart>
    <w:docPart>
      <w:docPartPr>
        <w:name w:val="1B7BF4A42E084BA39BB4417206F8F902"/>
        <w:category>
          <w:name w:val="General"/>
          <w:gallery w:val="placeholder"/>
        </w:category>
        <w:types>
          <w:type w:val="bbPlcHdr"/>
        </w:types>
        <w:behaviors>
          <w:behavior w:val="content"/>
        </w:behaviors>
        <w:guid w:val="{F1456080-90E9-4519-8EB0-01FB466E50B3}"/>
      </w:docPartPr>
      <w:docPartBody>
        <w:p w:rsidR="00957ABA" w:rsidRDefault="00957ABA" w:rsidP="00957ABA">
          <w:pPr>
            <w:pStyle w:val="1B7BF4A42E084BA39BB4417206F8F9021"/>
          </w:pPr>
          <w:r>
            <w:rPr>
              <w:rStyle w:val="PlaceholderText"/>
            </w:rPr>
            <w:t>Enter n/a if not applicable.</w:t>
          </w:r>
        </w:p>
      </w:docPartBody>
    </w:docPart>
    <w:docPart>
      <w:docPartPr>
        <w:name w:val="9821E3C86454437B8DC96155BEEA6CE0"/>
        <w:category>
          <w:name w:val="General"/>
          <w:gallery w:val="placeholder"/>
        </w:category>
        <w:types>
          <w:type w:val="bbPlcHdr"/>
        </w:types>
        <w:behaviors>
          <w:behavior w:val="content"/>
        </w:behaviors>
        <w:guid w:val="{4E23CC59-196E-4685-ADF6-77F30795A9BD}"/>
      </w:docPartPr>
      <w:docPartBody>
        <w:p w:rsidR="00957ABA" w:rsidRDefault="00957ABA" w:rsidP="00957ABA">
          <w:pPr>
            <w:pStyle w:val="9821E3C86454437B8DC96155BEEA6CE01"/>
          </w:pPr>
          <w:r w:rsidRPr="00183DDF">
            <w:rPr>
              <w:rStyle w:val="PlaceholderText"/>
            </w:rPr>
            <w:t xml:space="preserve">Click </w:t>
          </w:r>
          <w:r>
            <w:rPr>
              <w:rStyle w:val="PlaceholderText"/>
            </w:rPr>
            <w:t>here to enter</w:t>
          </w:r>
          <w:r w:rsidRPr="00183DDF">
            <w:rPr>
              <w:rStyle w:val="PlaceholderText"/>
            </w:rPr>
            <w:t>.</w:t>
          </w:r>
        </w:p>
      </w:docPartBody>
    </w:docPart>
    <w:docPart>
      <w:docPartPr>
        <w:name w:val="303D67EC3C6F4C8C9DC518F9A578ACED"/>
        <w:category>
          <w:name w:val="General"/>
          <w:gallery w:val="placeholder"/>
        </w:category>
        <w:types>
          <w:type w:val="bbPlcHdr"/>
        </w:types>
        <w:behaviors>
          <w:behavior w:val="content"/>
        </w:behaviors>
        <w:guid w:val="{27025C72-1115-47B3-B874-505B338A4D25}"/>
      </w:docPartPr>
      <w:docPartBody>
        <w:p w:rsidR="00957ABA" w:rsidRDefault="00957ABA" w:rsidP="00957ABA">
          <w:pPr>
            <w:pStyle w:val="303D67EC3C6F4C8C9DC518F9A578ACED1"/>
          </w:pPr>
          <w:r>
            <w:rPr>
              <w:rStyle w:val="PlaceholderText"/>
            </w:rPr>
            <w:t xml:space="preserve">  </w:t>
          </w:r>
        </w:p>
      </w:docPartBody>
    </w:docPart>
    <w:docPart>
      <w:docPartPr>
        <w:name w:val="D3806B428C6149ACA8B0A84E6EB2CB7F"/>
        <w:category>
          <w:name w:val="General"/>
          <w:gallery w:val="placeholder"/>
        </w:category>
        <w:types>
          <w:type w:val="bbPlcHdr"/>
        </w:types>
        <w:behaviors>
          <w:behavior w:val="content"/>
        </w:behaviors>
        <w:guid w:val="{4DA12619-3938-4553-90A4-081F177D69CC}"/>
      </w:docPartPr>
      <w:docPartBody>
        <w:p w:rsidR="00957ABA" w:rsidRDefault="00957ABA" w:rsidP="00957ABA">
          <w:pPr>
            <w:pStyle w:val="D3806B428C6149ACA8B0A84E6EB2CB7F"/>
          </w:pPr>
          <w:r w:rsidRPr="009E14EC">
            <w:rPr>
              <w:rStyle w:val="PlaceholderText"/>
              <w:rFonts w:cstheme="minorHAnsi"/>
            </w:rPr>
            <w:t>Paste from thesis dashboard.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05E"/>
    <w:rsid w:val="000B5627"/>
    <w:rsid w:val="00106A37"/>
    <w:rsid w:val="00123FBF"/>
    <w:rsid w:val="00175E1A"/>
    <w:rsid w:val="001C4AF2"/>
    <w:rsid w:val="00237826"/>
    <w:rsid w:val="00284747"/>
    <w:rsid w:val="002E1E8A"/>
    <w:rsid w:val="0030398C"/>
    <w:rsid w:val="003C796C"/>
    <w:rsid w:val="003F6EE2"/>
    <w:rsid w:val="0049236B"/>
    <w:rsid w:val="004A119D"/>
    <w:rsid w:val="005107B7"/>
    <w:rsid w:val="005326CD"/>
    <w:rsid w:val="00554355"/>
    <w:rsid w:val="00576163"/>
    <w:rsid w:val="006068F3"/>
    <w:rsid w:val="00633177"/>
    <w:rsid w:val="00641C3C"/>
    <w:rsid w:val="00647B43"/>
    <w:rsid w:val="00771002"/>
    <w:rsid w:val="00773448"/>
    <w:rsid w:val="008D18BB"/>
    <w:rsid w:val="008E1044"/>
    <w:rsid w:val="00901775"/>
    <w:rsid w:val="00903795"/>
    <w:rsid w:val="009475B5"/>
    <w:rsid w:val="00954357"/>
    <w:rsid w:val="00957ABA"/>
    <w:rsid w:val="00976E5C"/>
    <w:rsid w:val="009C0073"/>
    <w:rsid w:val="009F4AC3"/>
    <w:rsid w:val="00A159FB"/>
    <w:rsid w:val="00A51998"/>
    <w:rsid w:val="00A712DE"/>
    <w:rsid w:val="00A87F1F"/>
    <w:rsid w:val="00AF369E"/>
    <w:rsid w:val="00B118B2"/>
    <w:rsid w:val="00B36455"/>
    <w:rsid w:val="00BC7A63"/>
    <w:rsid w:val="00C059EC"/>
    <w:rsid w:val="00CB25D0"/>
    <w:rsid w:val="00D121F2"/>
    <w:rsid w:val="00D57386"/>
    <w:rsid w:val="00D9732A"/>
    <w:rsid w:val="00DB378D"/>
    <w:rsid w:val="00DE230F"/>
    <w:rsid w:val="00DF39E0"/>
    <w:rsid w:val="00E12E4B"/>
    <w:rsid w:val="00E8605E"/>
    <w:rsid w:val="00EC4ED0"/>
    <w:rsid w:val="00EE6B35"/>
    <w:rsid w:val="00FD4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57ABA"/>
    <w:rPr>
      <w:color w:val="808080"/>
    </w:rPr>
  </w:style>
  <w:style w:type="paragraph" w:customStyle="1" w:styleId="3447B3B2C0A34DA6AF81C53D640296FF">
    <w:name w:val="3447B3B2C0A34DA6AF81C53D640296FF"/>
    <w:rsid w:val="00E8605E"/>
    <w:pPr>
      <w:spacing w:after="0" w:line="240" w:lineRule="auto"/>
      <w:jc w:val="both"/>
    </w:pPr>
    <w:rPr>
      <w:rFonts w:ascii="Times New Roman" w:eastAsiaTheme="minorHAnsi" w:hAnsi="Times New Roman"/>
      <w:sz w:val="24"/>
      <w:szCs w:val="24"/>
    </w:rPr>
  </w:style>
  <w:style w:type="paragraph" w:customStyle="1" w:styleId="BCD92E332096475ABE1B088368991F83">
    <w:name w:val="BCD92E332096475ABE1B088368991F83"/>
    <w:rsid w:val="00E8605E"/>
    <w:pPr>
      <w:spacing w:after="0" w:line="240" w:lineRule="auto"/>
      <w:jc w:val="both"/>
    </w:pPr>
    <w:rPr>
      <w:rFonts w:ascii="Times New Roman" w:eastAsiaTheme="minorHAnsi" w:hAnsi="Times New Roman"/>
      <w:sz w:val="24"/>
      <w:szCs w:val="24"/>
    </w:rPr>
  </w:style>
  <w:style w:type="paragraph" w:customStyle="1" w:styleId="90B9DBB36F844DDE9B4917A757E32B29">
    <w:name w:val="90B9DBB36F844DDE9B4917A757E32B29"/>
    <w:rsid w:val="00E8605E"/>
    <w:pPr>
      <w:spacing w:after="0" w:line="240" w:lineRule="auto"/>
      <w:jc w:val="both"/>
    </w:pPr>
    <w:rPr>
      <w:rFonts w:ascii="Times New Roman" w:eastAsiaTheme="minorHAnsi" w:hAnsi="Times New Roman"/>
      <w:sz w:val="24"/>
      <w:szCs w:val="24"/>
    </w:rPr>
  </w:style>
  <w:style w:type="paragraph" w:customStyle="1" w:styleId="6C19D778493D4EA991EA043A49BB3D3A">
    <w:name w:val="6C19D778493D4EA991EA043A49BB3D3A"/>
    <w:rsid w:val="00E8605E"/>
    <w:pPr>
      <w:spacing w:after="0" w:line="240" w:lineRule="auto"/>
      <w:jc w:val="both"/>
    </w:pPr>
    <w:rPr>
      <w:rFonts w:ascii="Times New Roman" w:eastAsiaTheme="minorHAnsi" w:hAnsi="Times New Roman"/>
      <w:sz w:val="24"/>
      <w:szCs w:val="24"/>
    </w:rPr>
  </w:style>
  <w:style w:type="paragraph" w:customStyle="1" w:styleId="61B2595768644E66817C06ABFC6D8F08">
    <w:name w:val="61B2595768644E66817C06ABFC6D8F08"/>
    <w:rsid w:val="00E8605E"/>
    <w:pPr>
      <w:spacing w:after="0" w:line="240" w:lineRule="auto"/>
      <w:jc w:val="both"/>
    </w:pPr>
    <w:rPr>
      <w:rFonts w:ascii="Times New Roman" w:eastAsiaTheme="minorHAnsi" w:hAnsi="Times New Roman"/>
      <w:sz w:val="24"/>
      <w:szCs w:val="24"/>
    </w:rPr>
  </w:style>
  <w:style w:type="paragraph" w:customStyle="1" w:styleId="84499532A5D946AEB9B39A0F2C4B7F6B">
    <w:name w:val="84499532A5D946AEB9B39A0F2C4B7F6B"/>
    <w:rsid w:val="00E8605E"/>
    <w:pPr>
      <w:spacing w:after="0" w:line="240" w:lineRule="auto"/>
      <w:jc w:val="both"/>
    </w:pPr>
    <w:rPr>
      <w:rFonts w:ascii="Times New Roman" w:eastAsiaTheme="minorHAnsi" w:hAnsi="Times New Roman"/>
      <w:sz w:val="24"/>
      <w:szCs w:val="24"/>
    </w:rPr>
  </w:style>
  <w:style w:type="paragraph" w:customStyle="1" w:styleId="B1A67F54C98443AEB5375F62B4130B27">
    <w:name w:val="B1A67F54C98443AEB5375F62B4130B27"/>
    <w:rsid w:val="00E8605E"/>
    <w:pPr>
      <w:spacing w:after="0" w:line="240" w:lineRule="auto"/>
      <w:jc w:val="both"/>
    </w:pPr>
    <w:rPr>
      <w:rFonts w:ascii="Times New Roman" w:eastAsiaTheme="minorHAnsi" w:hAnsi="Times New Roman"/>
      <w:sz w:val="24"/>
      <w:szCs w:val="24"/>
    </w:rPr>
  </w:style>
  <w:style w:type="paragraph" w:customStyle="1" w:styleId="04E1A8F444F64A3389030FBD983AC207">
    <w:name w:val="04E1A8F444F64A3389030FBD983AC207"/>
    <w:rsid w:val="00E8605E"/>
    <w:pPr>
      <w:spacing w:after="0" w:line="240" w:lineRule="auto"/>
      <w:jc w:val="both"/>
    </w:pPr>
    <w:rPr>
      <w:rFonts w:ascii="Times New Roman" w:eastAsiaTheme="minorHAnsi" w:hAnsi="Times New Roman"/>
      <w:sz w:val="24"/>
      <w:szCs w:val="24"/>
    </w:rPr>
  </w:style>
  <w:style w:type="paragraph" w:customStyle="1" w:styleId="73C27736254448DCBDAF058BC8B514E9">
    <w:name w:val="73C27736254448DCBDAF058BC8B514E9"/>
    <w:rsid w:val="00E8605E"/>
    <w:pPr>
      <w:spacing w:after="0" w:line="240" w:lineRule="auto"/>
      <w:jc w:val="both"/>
    </w:pPr>
    <w:rPr>
      <w:rFonts w:ascii="Times New Roman" w:eastAsiaTheme="minorHAnsi" w:hAnsi="Times New Roman"/>
      <w:sz w:val="24"/>
      <w:szCs w:val="24"/>
    </w:rPr>
  </w:style>
  <w:style w:type="paragraph" w:customStyle="1" w:styleId="4D8C8BEAF4D6431DB994A6357D8B057F">
    <w:name w:val="4D8C8BEAF4D6431DB994A6357D8B057F"/>
    <w:rsid w:val="00E8605E"/>
    <w:pPr>
      <w:spacing w:after="0" w:line="240" w:lineRule="auto"/>
      <w:jc w:val="both"/>
    </w:pPr>
    <w:rPr>
      <w:rFonts w:ascii="Times New Roman" w:eastAsiaTheme="minorHAnsi" w:hAnsi="Times New Roman"/>
      <w:sz w:val="24"/>
      <w:szCs w:val="24"/>
    </w:rPr>
  </w:style>
  <w:style w:type="paragraph" w:customStyle="1" w:styleId="3447B3B2C0A34DA6AF81C53D640296FF1">
    <w:name w:val="3447B3B2C0A34DA6AF81C53D640296FF1"/>
    <w:rsid w:val="00771002"/>
    <w:pPr>
      <w:spacing w:after="0" w:line="240" w:lineRule="auto"/>
      <w:jc w:val="both"/>
    </w:pPr>
    <w:rPr>
      <w:rFonts w:ascii="Times New Roman" w:eastAsiaTheme="minorHAnsi" w:hAnsi="Times New Roman"/>
      <w:sz w:val="24"/>
      <w:szCs w:val="24"/>
    </w:rPr>
  </w:style>
  <w:style w:type="paragraph" w:customStyle="1" w:styleId="BCD92E332096475ABE1B088368991F831">
    <w:name w:val="BCD92E332096475ABE1B088368991F831"/>
    <w:rsid w:val="00771002"/>
    <w:pPr>
      <w:spacing w:after="0" w:line="240" w:lineRule="auto"/>
      <w:jc w:val="both"/>
    </w:pPr>
    <w:rPr>
      <w:rFonts w:ascii="Times New Roman" w:eastAsiaTheme="minorHAnsi" w:hAnsi="Times New Roman"/>
      <w:sz w:val="24"/>
      <w:szCs w:val="24"/>
    </w:rPr>
  </w:style>
  <w:style w:type="paragraph" w:customStyle="1" w:styleId="90B9DBB36F844DDE9B4917A757E32B291">
    <w:name w:val="90B9DBB36F844DDE9B4917A757E32B291"/>
    <w:rsid w:val="00771002"/>
    <w:pPr>
      <w:spacing w:after="0" w:line="240" w:lineRule="auto"/>
      <w:jc w:val="both"/>
    </w:pPr>
    <w:rPr>
      <w:rFonts w:ascii="Times New Roman" w:eastAsiaTheme="minorHAnsi" w:hAnsi="Times New Roman"/>
      <w:sz w:val="24"/>
      <w:szCs w:val="24"/>
    </w:rPr>
  </w:style>
  <w:style w:type="paragraph" w:customStyle="1" w:styleId="6C19D778493D4EA991EA043A49BB3D3A1">
    <w:name w:val="6C19D778493D4EA991EA043A49BB3D3A1"/>
    <w:rsid w:val="00771002"/>
    <w:pPr>
      <w:spacing w:after="0" w:line="240" w:lineRule="auto"/>
      <w:jc w:val="both"/>
    </w:pPr>
    <w:rPr>
      <w:rFonts w:ascii="Times New Roman" w:eastAsiaTheme="minorHAnsi" w:hAnsi="Times New Roman"/>
      <w:sz w:val="24"/>
      <w:szCs w:val="24"/>
    </w:rPr>
  </w:style>
  <w:style w:type="paragraph" w:customStyle="1" w:styleId="84499532A5D946AEB9B39A0F2C4B7F6B1">
    <w:name w:val="84499532A5D946AEB9B39A0F2C4B7F6B1"/>
    <w:rsid w:val="00771002"/>
    <w:pPr>
      <w:spacing w:after="0" w:line="240" w:lineRule="auto"/>
      <w:jc w:val="both"/>
    </w:pPr>
    <w:rPr>
      <w:rFonts w:ascii="Times New Roman" w:eastAsiaTheme="minorHAnsi" w:hAnsi="Times New Roman"/>
      <w:sz w:val="24"/>
      <w:szCs w:val="24"/>
    </w:rPr>
  </w:style>
  <w:style w:type="paragraph" w:customStyle="1" w:styleId="B1A67F54C98443AEB5375F62B4130B271">
    <w:name w:val="B1A67F54C98443AEB5375F62B4130B271"/>
    <w:rsid w:val="00771002"/>
    <w:pPr>
      <w:spacing w:after="0" w:line="240" w:lineRule="auto"/>
      <w:jc w:val="both"/>
    </w:pPr>
    <w:rPr>
      <w:rFonts w:ascii="Times New Roman" w:eastAsiaTheme="minorHAnsi" w:hAnsi="Times New Roman"/>
      <w:sz w:val="24"/>
      <w:szCs w:val="24"/>
    </w:rPr>
  </w:style>
  <w:style w:type="paragraph" w:customStyle="1" w:styleId="04E1A8F444F64A3389030FBD983AC2071">
    <w:name w:val="04E1A8F444F64A3389030FBD983AC2071"/>
    <w:rsid w:val="00771002"/>
    <w:pPr>
      <w:spacing w:after="0" w:line="240" w:lineRule="auto"/>
      <w:jc w:val="both"/>
    </w:pPr>
    <w:rPr>
      <w:rFonts w:ascii="Times New Roman" w:eastAsiaTheme="minorHAnsi" w:hAnsi="Times New Roman"/>
      <w:sz w:val="24"/>
      <w:szCs w:val="24"/>
    </w:rPr>
  </w:style>
  <w:style w:type="paragraph" w:customStyle="1" w:styleId="73C27736254448DCBDAF058BC8B514E91">
    <w:name w:val="73C27736254448DCBDAF058BC8B514E91"/>
    <w:rsid w:val="00771002"/>
    <w:pPr>
      <w:spacing w:after="0" w:line="240" w:lineRule="auto"/>
      <w:jc w:val="both"/>
    </w:pPr>
    <w:rPr>
      <w:rFonts w:ascii="Times New Roman" w:eastAsiaTheme="minorHAnsi" w:hAnsi="Times New Roman"/>
      <w:sz w:val="24"/>
      <w:szCs w:val="24"/>
    </w:rPr>
  </w:style>
  <w:style w:type="paragraph" w:customStyle="1" w:styleId="4D8C8BEAF4D6431DB994A6357D8B057F1">
    <w:name w:val="4D8C8BEAF4D6431DB994A6357D8B057F1"/>
    <w:rsid w:val="00771002"/>
    <w:pPr>
      <w:spacing w:after="0" w:line="240" w:lineRule="auto"/>
      <w:jc w:val="both"/>
    </w:pPr>
    <w:rPr>
      <w:rFonts w:ascii="Times New Roman" w:eastAsiaTheme="minorHAnsi" w:hAnsi="Times New Roman"/>
      <w:sz w:val="24"/>
      <w:szCs w:val="24"/>
    </w:rPr>
  </w:style>
  <w:style w:type="paragraph" w:customStyle="1" w:styleId="3447B3B2C0A34DA6AF81C53D640296FF2">
    <w:name w:val="3447B3B2C0A34DA6AF81C53D640296FF2"/>
    <w:rsid w:val="00771002"/>
    <w:pPr>
      <w:spacing w:after="0" w:line="240" w:lineRule="auto"/>
      <w:jc w:val="both"/>
    </w:pPr>
    <w:rPr>
      <w:rFonts w:ascii="Times New Roman" w:eastAsiaTheme="minorHAnsi" w:hAnsi="Times New Roman"/>
      <w:sz w:val="24"/>
      <w:szCs w:val="24"/>
    </w:rPr>
  </w:style>
  <w:style w:type="paragraph" w:customStyle="1" w:styleId="BCD92E332096475ABE1B088368991F832">
    <w:name w:val="BCD92E332096475ABE1B088368991F832"/>
    <w:rsid w:val="00771002"/>
    <w:pPr>
      <w:spacing w:after="0" w:line="240" w:lineRule="auto"/>
      <w:jc w:val="both"/>
    </w:pPr>
    <w:rPr>
      <w:rFonts w:ascii="Times New Roman" w:eastAsiaTheme="minorHAnsi" w:hAnsi="Times New Roman"/>
      <w:sz w:val="24"/>
      <w:szCs w:val="24"/>
    </w:rPr>
  </w:style>
  <w:style w:type="paragraph" w:customStyle="1" w:styleId="90B9DBB36F844DDE9B4917A757E32B292">
    <w:name w:val="90B9DBB36F844DDE9B4917A757E32B292"/>
    <w:rsid w:val="00771002"/>
    <w:pPr>
      <w:spacing w:after="0" w:line="240" w:lineRule="auto"/>
      <w:jc w:val="both"/>
    </w:pPr>
    <w:rPr>
      <w:rFonts w:ascii="Times New Roman" w:eastAsiaTheme="minorHAnsi" w:hAnsi="Times New Roman"/>
      <w:sz w:val="24"/>
      <w:szCs w:val="24"/>
    </w:rPr>
  </w:style>
  <w:style w:type="paragraph" w:customStyle="1" w:styleId="6C19D778493D4EA991EA043A49BB3D3A2">
    <w:name w:val="6C19D778493D4EA991EA043A49BB3D3A2"/>
    <w:rsid w:val="00771002"/>
    <w:pPr>
      <w:spacing w:after="0" w:line="240" w:lineRule="auto"/>
      <w:jc w:val="both"/>
    </w:pPr>
    <w:rPr>
      <w:rFonts w:ascii="Times New Roman" w:eastAsiaTheme="minorHAnsi" w:hAnsi="Times New Roman"/>
      <w:sz w:val="24"/>
      <w:szCs w:val="24"/>
    </w:rPr>
  </w:style>
  <w:style w:type="paragraph" w:customStyle="1" w:styleId="7C6B11E608B84489AF6CBE8D46B984A9">
    <w:name w:val="7C6B11E608B84489AF6CBE8D46B984A9"/>
    <w:rsid w:val="00771002"/>
    <w:pPr>
      <w:spacing w:after="0" w:line="240" w:lineRule="auto"/>
      <w:jc w:val="both"/>
    </w:pPr>
    <w:rPr>
      <w:rFonts w:ascii="Times New Roman" w:eastAsiaTheme="minorHAnsi" w:hAnsi="Times New Roman"/>
      <w:sz w:val="24"/>
      <w:szCs w:val="24"/>
    </w:rPr>
  </w:style>
  <w:style w:type="paragraph" w:customStyle="1" w:styleId="84499532A5D946AEB9B39A0F2C4B7F6B2">
    <w:name w:val="84499532A5D946AEB9B39A0F2C4B7F6B2"/>
    <w:rsid w:val="00771002"/>
    <w:pPr>
      <w:spacing w:after="0" w:line="240" w:lineRule="auto"/>
      <w:jc w:val="both"/>
    </w:pPr>
    <w:rPr>
      <w:rFonts w:ascii="Times New Roman" w:eastAsiaTheme="minorHAnsi" w:hAnsi="Times New Roman"/>
      <w:sz w:val="24"/>
      <w:szCs w:val="24"/>
    </w:rPr>
  </w:style>
  <w:style w:type="paragraph" w:customStyle="1" w:styleId="B1A67F54C98443AEB5375F62B4130B272">
    <w:name w:val="B1A67F54C98443AEB5375F62B4130B272"/>
    <w:rsid w:val="00771002"/>
    <w:pPr>
      <w:spacing w:after="0" w:line="240" w:lineRule="auto"/>
      <w:jc w:val="both"/>
    </w:pPr>
    <w:rPr>
      <w:rFonts w:ascii="Times New Roman" w:eastAsiaTheme="minorHAnsi" w:hAnsi="Times New Roman"/>
      <w:sz w:val="24"/>
      <w:szCs w:val="24"/>
    </w:rPr>
  </w:style>
  <w:style w:type="paragraph" w:customStyle="1" w:styleId="04E1A8F444F64A3389030FBD983AC2072">
    <w:name w:val="04E1A8F444F64A3389030FBD983AC2072"/>
    <w:rsid w:val="00771002"/>
    <w:pPr>
      <w:spacing w:after="0" w:line="240" w:lineRule="auto"/>
      <w:jc w:val="both"/>
    </w:pPr>
    <w:rPr>
      <w:rFonts w:ascii="Times New Roman" w:eastAsiaTheme="minorHAnsi" w:hAnsi="Times New Roman"/>
      <w:sz w:val="24"/>
      <w:szCs w:val="24"/>
    </w:rPr>
  </w:style>
  <w:style w:type="paragraph" w:customStyle="1" w:styleId="73C27736254448DCBDAF058BC8B514E92">
    <w:name w:val="73C27736254448DCBDAF058BC8B514E92"/>
    <w:rsid w:val="00771002"/>
    <w:pPr>
      <w:spacing w:after="0" w:line="240" w:lineRule="auto"/>
      <w:jc w:val="both"/>
    </w:pPr>
    <w:rPr>
      <w:rFonts w:ascii="Times New Roman" w:eastAsiaTheme="minorHAnsi" w:hAnsi="Times New Roman"/>
      <w:sz w:val="24"/>
      <w:szCs w:val="24"/>
    </w:rPr>
  </w:style>
  <w:style w:type="paragraph" w:customStyle="1" w:styleId="3447B3B2C0A34DA6AF81C53D640296FF3">
    <w:name w:val="3447B3B2C0A34DA6AF81C53D640296FF3"/>
    <w:rsid w:val="00771002"/>
    <w:pPr>
      <w:spacing w:after="0" w:line="240" w:lineRule="auto"/>
      <w:jc w:val="both"/>
    </w:pPr>
    <w:rPr>
      <w:rFonts w:ascii="Times New Roman" w:eastAsiaTheme="minorHAnsi" w:hAnsi="Times New Roman"/>
      <w:sz w:val="24"/>
      <w:szCs w:val="24"/>
    </w:rPr>
  </w:style>
  <w:style w:type="paragraph" w:customStyle="1" w:styleId="BCD92E332096475ABE1B088368991F833">
    <w:name w:val="BCD92E332096475ABE1B088368991F833"/>
    <w:rsid w:val="00771002"/>
    <w:pPr>
      <w:spacing w:after="0" w:line="240" w:lineRule="auto"/>
      <w:jc w:val="both"/>
    </w:pPr>
    <w:rPr>
      <w:rFonts w:ascii="Times New Roman" w:eastAsiaTheme="minorHAnsi" w:hAnsi="Times New Roman"/>
      <w:sz w:val="24"/>
      <w:szCs w:val="24"/>
    </w:rPr>
  </w:style>
  <w:style w:type="paragraph" w:customStyle="1" w:styleId="90B9DBB36F844DDE9B4917A757E32B293">
    <w:name w:val="90B9DBB36F844DDE9B4917A757E32B293"/>
    <w:rsid w:val="00771002"/>
    <w:pPr>
      <w:spacing w:after="0" w:line="240" w:lineRule="auto"/>
      <w:jc w:val="both"/>
    </w:pPr>
    <w:rPr>
      <w:rFonts w:ascii="Times New Roman" w:eastAsiaTheme="minorHAnsi" w:hAnsi="Times New Roman"/>
      <w:sz w:val="24"/>
      <w:szCs w:val="24"/>
    </w:rPr>
  </w:style>
  <w:style w:type="paragraph" w:customStyle="1" w:styleId="6C19D778493D4EA991EA043A49BB3D3A3">
    <w:name w:val="6C19D778493D4EA991EA043A49BB3D3A3"/>
    <w:rsid w:val="00771002"/>
    <w:pPr>
      <w:spacing w:after="0" w:line="240" w:lineRule="auto"/>
      <w:jc w:val="both"/>
    </w:pPr>
    <w:rPr>
      <w:rFonts w:ascii="Times New Roman" w:eastAsiaTheme="minorHAnsi" w:hAnsi="Times New Roman"/>
      <w:sz w:val="24"/>
      <w:szCs w:val="24"/>
    </w:rPr>
  </w:style>
  <w:style w:type="paragraph" w:customStyle="1" w:styleId="7C6B11E608B84489AF6CBE8D46B984A91">
    <w:name w:val="7C6B11E608B84489AF6CBE8D46B984A91"/>
    <w:rsid w:val="00771002"/>
    <w:pPr>
      <w:spacing w:after="0" w:line="240" w:lineRule="auto"/>
      <w:jc w:val="both"/>
    </w:pPr>
    <w:rPr>
      <w:rFonts w:ascii="Times New Roman" w:eastAsiaTheme="minorHAnsi" w:hAnsi="Times New Roman"/>
      <w:sz w:val="24"/>
      <w:szCs w:val="24"/>
    </w:rPr>
  </w:style>
  <w:style w:type="paragraph" w:customStyle="1" w:styleId="84499532A5D946AEB9B39A0F2C4B7F6B3">
    <w:name w:val="84499532A5D946AEB9B39A0F2C4B7F6B3"/>
    <w:rsid w:val="00771002"/>
    <w:pPr>
      <w:spacing w:after="0" w:line="240" w:lineRule="auto"/>
      <w:jc w:val="both"/>
    </w:pPr>
    <w:rPr>
      <w:rFonts w:ascii="Times New Roman" w:eastAsiaTheme="minorHAnsi" w:hAnsi="Times New Roman"/>
      <w:sz w:val="24"/>
      <w:szCs w:val="24"/>
    </w:rPr>
  </w:style>
  <w:style w:type="paragraph" w:customStyle="1" w:styleId="B1A67F54C98443AEB5375F62B4130B273">
    <w:name w:val="B1A67F54C98443AEB5375F62B4130B273"/>
    <w:rsid w:val="00771002"/>
    <w:pPr>
      <w:spacing w:after="0" w:line="240" w:lineRule="auto"/>
      <w:jc w:val="both"/>
    </w:pPr>
    <w:rPr>
      <w:rFonts w:ascii="Times New Roman" w:eastAsiaTheme="minorHAnsi" w:hAnsi="Times New Roman"/>
      <w:sz w:val="24"/>
      <w:szCs w:val="24"/>
    </w:rPr>
  </w:style>
  <w:style w:type="paragraph" w:customStyle="1" w:styleId="04E1A8F444F64A3389030FBD983AC2073">
    <w:name w:val="04E1A8F444F64A3389030FBD983AC2073"/>
    <w:rsid w:val="00771002"/>
    <w:pPr>
      <w:spacing w:after="0" w:line="240" w:lineRule="auto"/>
      <w:jc w:val="both"/>
    </w:pPr>
    <w:rPr>
      <w:rFonts w:ascii="Times New Roman" w:eastAsiaTheme="minorHAnsi" w:hAnsi="Times New Roman"/>
      <w:sz w:val="24"/>
      <w:szCs w:val="24"/>
    </w:rPr>
  </w:style>
  <w:style w:type="paragraph" w:customStyle="1" w:styleId="73C27736254448DCBDAF058BC8B514E93">
    <w:name w:val="73C27736254448DCBDAF058BC8B514E93"/>
    <w:rsid w:val="00771002"/>
    <w:pPr>
      <w:spacing w:after="0" w:line="240" w:lineRule="auto"/>
      <w:jc w:val="both"/>
    </w:pPr>
    <w:rPr>
      <w:rFonts w:ascii="Times New Roman" w:eastAsiaTheme="minorHAnsi" w:hAnsi="Times New Roman"/>
      <w:sz w:val="24"/>
      <w:szCs w:val="24"/>
    </w:rPr>
  </w:style>
  <w:style w:type="paragraph" w:customStyle="1" w:styleId="4D8C8BEAF4D6431DB994A6357D8B057F2">
    <w:name w:val="4D8C8BEAF4D6431DB994A6357D8B057F2"/>
    <w:rsid w:val="00771002"/>
    <w:pPr>
      <w:spacing w:after="0" w:line="240" w:lineRule="auto"/>
      <w:jc w:val="both"/>
    </w:pPr>
    <w:rPr>
      <w:rFonts w:ascii="Times New Roman" w:eastAsiaTheme="minorHAnsi" w:hAnsi="Times New Roman"/>
      <w:sz w:val="24"/>
      <w:szCs w:val="24"/>
    </w:rPr>
  </w:style>
  <w:style w:type="paragraph" w:customStyle="1" w:styleId="3447B3B2C0A34DA6AF81C53D640296FF4">
    <w:name w:val="3447B3B2C0A34DA6AF81C53D640296FF4"/>
    <w:rsid w:val="00771002"/>
    <w:pPr>
      <w:spacing w:after="0" w:line="240" w:lineRule="auto"/>
      <w:jc w:val="both"/>
    </w:pPr>
    <w:rPr>
      <w:rFonts w:ascii="Times New Roman" w:eastAsiaTheme="minorHAnsi" w:hAnsi="Times New Roman"/>
      <w:sz w:val="24"/>
      <w:szCs w:val="24"/>
    </w:rPr>
  </w:style>
  <w:style w:type="paragraph" w:customStyle="1" w:styleId="BCD92E332096475ABE1B088368991F834">
    <w:name w:val="BCD92E332096475ABE1B088368991F834"/>
    <w:rsid w:val="00771002"/>
    <w:pPr>
      <w:spacing w:after="0" w:line="240" w:lineRule="auto"/>
      <w:jc w:val="both"/>
    </w:pPr>
    <w:rPr>
      <w:rFonts w:ascii="Times New Roman" w:eastAsiaTheme="minorHAnsi" w:hAnsi="Times New Roman"/>
      <w:sz w:val="24"/>
      <w:szCs w:val="24"/>
    </w:rPr>
  </w:style>
  <w:style w:type="paragraph" w:customStyle="1" w:styleId="90B9DBB36F844DDE9B4917A757E32B294">
    <w:name w:val="90B9DBB36F844DDE9B4917A757E32B294"/>
    <w:rsid w:val="00771002"/>
    <w:pPr>
      <w:spacing w:after="0" w:line="240" w:lineRule="auto"/>
      <w:jc w:val="both"/>
    </w:pPr>
    <w:rPr>
      <w:rFonts w:ascii="Times New Roman" w:eastAsiaTheme="minorHAnsi" w:hAnsi="Times New Roman"/>
      <w:sz w:val="24"/>
      <w:szCs w:val="24"/>
    </w:rPr>
  </w:style>
  <w:style w:type="paragraph" w:customStyle="1" w:styleId="6C19D778493D4EA991EA043A49BB3D3A4">
    <w:name w:val="6C19D778493D4EA991EA043A49BB3D3A4"/>
    <w:rsid w:val="00771002"/>
    <w:pPr>
      <w:spacing w:after="0" w:line="240" w:lineRule="auto"/>
      <w:jc w:val="both"/>
    </w:pPr>
    <w:rPr>
      <w:rFonts w:ascii="Times New Roman" w:eastAsiaTheme="minorHAnsi" w:hAnsi="Times New Roman"/>
      <w:sz w:val="24"/>
      <w:szCs w:val="24"/>
    </w:rPr>
  </w:style>
  <w:style w:type="paragraph" w:customStyle="1" w:styleId="7C6B11E608B84489AF6CBE8D46B984A92">
    <w:name w:val="7C6B11E608B84489AF6CBE8D46B984A92"/>
    <w:rsid w:val="00771002"/>
    <w:pPr>
      <w:spacing w:after="0" w:line="240" w:lineRule="auto"/>
      <w:jc w:val="both"/>
    </w:pPr>
    <w:rPr>
      <w:rFonts w:ascii="Times New Roman" w:eastAsiaTheme="minorHAnsi" w:hAnsi="Times New Roman"/>
      <w:sz w:val="24"/>
      <w:szCs w:val="24"/>
    </w:rPr>
  </w:style>
  <w:style w:type="paragraph" w:customStyle="1" w:styleId="84499532A5D946AEB9B39A0F2C4B7F6B4">
    <w:name w:val="84499532A5D946AEB9B39A0F2C4B7F6B4"/>
    <w:rsid w:val="00771002"/>
    <w:pPr>
      <w:spacing w:after="0" w:line="240" w:lineRule="auto"/>
      <w:jc w:val="both"/>
    </w:pPr>
    <w:rPr>
      <w:rFonts w:ascii="Times New Roman" w:eastAsiaTheme="minorHAnsi" w:hAnsi="Times New Roman"/>
      <w:sz w:val="24"/>
      <w:szCs w:val="24"/>
    </w:rPr>
  </w:style>
  <w:style w:type="paragraph" w:customStyle="1" w:styleId="B1A67F54C98443AEB5375F62B4130B274">
    <w:name w:val="B1A67F54C98443AEB5375F62B4130B274"/>
    <w:rsid w:val="00771002"/>
    <w:pPr>
      <w:spacing w:after="0" w:line="240" w:lineRule="auto"/>
      <w:jc w:val="both"/>
    </w:pPr>
    <w:rPr>
      <w:rFonts w:ascii="Times New Roman" w:eastAsiaTheme="minorHAnsi" w:hAnsi="Times New Roman"/>
      <w:sz w:val="24"/>
      <w:szCs w:val="24"/>
    </w:rPr>
  </w:style>
  <w:style w:type="paragraph" w:customStyle="1" w:styleId="04E1A8F444F64A3389030FBD983AC2074">
    <w:name w:val="04E1A8F444F64A3389030FBD983AC2074"/>
    <w:rsid w:val="00771002"/>
    <w:pPr>
      <w:spacing w:after="0" w:line="240" w:lineRule="auto"/>
      <w:jc w:val="both"/>
    </w:pPr>
    <w:rPr>
      <w:rFonts w:ascii="Times New Roman" w:eastAsiaTheme="minorHAnsi" w:hAnsi="Times New Roman"/>
      <w:sz w:val="24"/>
      <w:szCs w:val="24"/>
    </w:rPr>
  </w:style>
  <w:style w:type="paragraph" w:customStyle="1" w:styleId="73C27736254448DCBDAF058BC8B514E94">
    <w:name w:val="73C27736254448DCBDAF058BC8B514E94"/>
    <w:rsid w:val="00771002"/>
    <w:pPr>
      <w:spacing w:after="0" w:line="240" w:lineRule="auto"/>
      <w:jc w:val="both"/>
    </w:pPr>
    <w:rPr>
      <w:rFonts w:ascii="Times New Roman" w:eastAsiaTheme="minorHAnsi" w:hAnsi="Times New Roman"/>
      <w:sz w:val="24"/>
      <w:szCs w:val="24"/>
    </w:rPr>
  </w:style>
  <w:style w:type="paragraph" w:customStyle="1" w:styleId="4D8C8BEAF4D6431DB994A6357D8B057F3">
    <w:name w:val="4D8C8BEAF4D6431DB994A6357D8B057F3"/>
    <w:rsid w:val="00771002"/>
    <w:pPr>
      <w:spacing w:after="0" w:line="240" w:lineRule="auto"/>
      <w:jc w:val="both"/>
    </w:pPr>
    <w:rPr>
      <w:rFonts w:ascii="Times New Roman" w:eastAsiaTheme="minorHAnsi" w:hAnsi="Times New Roman"/>
      <w:sz w:val="24"/>
      <w:szCs w:val="24"/>
    </w:rPr>
  </w:style>
  <w:style w:type="paragraph" w:customStyle="1" w:styleId="3447B3B2C0A34DA6AF81C53D640296FF5">
    <w:name w:val="3447B3B2C0A34DA6AF81C53D640296FF5"/>
    <w:rsid w:val="00771002"/>
    <w:pPr>
      <w:spacing w:after="0" w:line="240" w:lineRule="auto"/>
      <w:jc w:val="both"/>
    </w:pPr>
    <w:rPr>
      <w:rFonts w:ascii="Times New Roman" w:eastAsiaTheme="minorHAnsi" w:hAnsi="Times New Roman"/>
      <w:sz w:val="24"/>
      <w:szCs w:val="24"/>
    </w:rPr>
  </w:style>
  <w:style w:type="paragraph" w:customStyle="1" w:styleId="BCD92E332096475ABE1B088368991F835">
    <w:name w:val="BCD92E332096475ABE1B088368991F835"/>
    <w:rsid w:val="00771002"/>
    <w:pPr>
      <w:spacing w:after="0" w:line="240" w:lineRule="auto"/>
      <w:jc w:val="both"/>
    </w:pPr>
    <w:rPr>
      <w:rFonts w:ascii="Times New Roman" w:eastAsiaTheme="minorHAnsi" w:hAnsi="Times New Roman"/>
      <w:sz w:val="24"/>
      <w:szCs w:val="24"/>
    </w:rPr>
  </w:style>
  <w:style w:type="paragraph" w:customStyle="1" w:styleId="90B9DBB36F844DDE9B4917A757E32B295">
    <w:name w:val="90B9DBB36F844DDE9B4917A757E32B295"/>
    <w:rsid w:val="00771002"/>
    <w:pPr>
      <w:spacing w:after="0" w:line="240" w:lineRule="auto"/>
      <w:jc w:val="both"/>
    </w:pPr>
    <w:rPr>
      <w:rFonts w:ascii="Times New Roman" w:eastAsiaTheme="minorHAnsi" w:hAnsi="Times New Roman"/>
      <w:sz w:val="24"/>
      <w:szCs w:val="24"/>
    </w:rPr>
  </w:style>
  <w:style w:type="paragraph" w:customStyle="1" w:styleId="6C19D778493D4EA991EA043A49BB3D3A5">
    <w:name w:val="6C19D778493D4EA991EA043A49BB3D3A5"/>
    <w:rsid w:val="00771002"/>
    <w:pPr>
      <w:spacing w:after="0" w:line="240" w:lineRule="auto"/>
      <w:jc w:val="both"/>
    </w:pPr>
    <w:rPr>
      <w:rFonts w:ascii="Times New Roman" w:eastAsiaTheme="minorHAnsi" w:hAnsi="Times New Roman"/>
      <w:sz w:val="24"/>
      <w:szCs w:val="24"/>
    </w:rPr>
  </w:style>
  <w:style w:type="paragraph" w:customStyle="1" w:styleId="7C6B11E608B84489AF6CBE8D46B984A93">
    <w:name w:val="7C6B11E608B84489AF6CBE8D46B984A93"/>
    <w:rsid w:val="00771002"/>
    <w:pPr>
      <w:spacing w:after="0" w:line="240" w:lineRule="auto"/>
      <w:jc w:val="both"/>
    </w:pPr>
    <w:rPr>
      <w:rFonts w:ascii="Times New Roman" w:eastAsiaTheme="minorHAnsi" w:hAnsi="Times New Roman"/>
      <w:sz w:val="24"/>
      <w:szCs w:val="24"/>
    </w:rPr>
  </w:style>
  <w:style w:type="paragraph" w:customStyle="1" w:styleId="84499532A5D946AEB9B39A0F2C4B7F6B5">
    <w:name w:val="84499532A5D946AEB9B39A0F2C4B7F6B5"/>
    <w:rsid w:val="00771002"/>
    <w:pPr>
      <w:spacing w:after="0" w:line="240" w:lineRule="auto"/>
      <w:jc w:val="both"/>
    </w:pPr>
    <w:rPr>
      <w:rFonts w:ascii="Times New Roman" w:eastAsiaTheme="minorHAnsi" w:hAnsi="Times New Roman"/>
      <w:sz w:val="24"/>
      <w:szCs w:val="24"/>
    </w:rPr>
  </w:style>
  <w:style w:type="paragraph" w:customStyle="1" w:styleId="B1A67F54C98443AEB5375F62B4130B275">
    <w:name w:val="B1A67F54C98443AEB5375F62B4130B275"/>
    <w:rsid w:val="00771002"/>
    <w:pPr>
      <w:spacing w:after="0" w:line="240" w:lineRule="auto"/>
      <w:jc w:val="both"/>
    </w:pPr>
    <w:rPr>
      <w:rFonts w:ascii="Times New Roman" w:eastAsiaTheme="minorHAnsi" w:hAnsi="Times New Roman"/>
      <w:sz w:val="24"/>
      <w:szCs w:val="24"/>
    </w:rPr>
  </w:style>
  <w:style w:type="paragraph" w:customStyle="1" w:styleId="04E1A8F444F64A3389030FBD983AC2075">
    <w:name w:val="04E1A8F444F64A3389030FBD983AC2075"/>
    <w:rsid w:val="00771002"/>
    <w:pPr>
      <w:spacing w:after="0" w:line="240" w:lineRule="auto"/>
      <w:jc w:val="both"/>
    </w:pPr>
    <w:rPr>
      <w:rFonts w:ascii="Times New Roman" w:eastAsiaTheme="minorHAnsi" w:hAnsi="Times New Roman"/>
      <w:sz w:val="24"/>
      <w:szCs w:val="24"/>
    </w:rPr>
  </w:style>
  <w:style w:type="paragraph" w:customStyle="1" w:styleId="73C27736254448DCBDAF058BC8B514E95">
    <w:name w:val="73C27736254448DCBDAF058BC8B514E95"/>
    <w:rsid w:val="00771002"/>
    <w:pPr>
      <w:spacing w:after="0" w:line="240" w:lineRule="auto"/>
      <w:jc w:val="both"/>
    </w:pPr>
    <w:rPr>
      <w:rFonts w:ascii="Times New Roman" w:eastAsiaTheme="minorHAnsi" w:hAnsi="Times New Roman"/>
      <w:sz w:val="24"/>
      <w:szCs w:val="24"/>
    </w:rPr>
  </w:style>
  <w:style w:type="paragraph" w:customStyle="1" w:styleId="3447B3B2C0A34DA6AF81C53D640296FF6">
    <w:name w:val="3447B3B2C0A34DA6AF81C53D640296FF6"/>
    <w:rsid w:val="00771002"/>
    <w:pPr>
      <w:spacing w:after="0" w:line="240" w:lineRule="auto"/>
      <w:jc w:val="both"/>
    </w:pPr>
    <w:rPr>
      <w:rFonts w:ascii="Times New Roman" w:eastAsiaTheme="minorHAnsi" w:hAnsi="Times New Roman"/>
      <w:sz w:val="24"/>
      <w:szCs w:val="24"/>
    </w:rPr>
  </w:style>
  <w:style w:type="paragraph" w:customStyle="1" w:styleId="BCD92E332096475ABE1B088368991F836">
    <w:name w:val="BCD92E332096475ABE1B088368991F836"/>
    <w:rsid w:val="00771002"/>
    <w:pPr>
      <w:spacing w:after="0" w:line="240" w:lineRule="auto"/>
      <w:jc w:val="both"/>
    </w:pPr>
    <w:rPr>
      <w:rFonts w:ascii="Times New Roman" w:eastAsiaTheme="minorHAnsi" w:hAnsi="Times New Roman"/>
      <w:sz w:val="24"/>
      <w:szCs w:val="24"/>
    </w:rPr>
  </w:style>
  <w:style w:type="paragraph" w:customStyle="1" w:styleId="90B9DBB36F844DDE9B4917A757E32B296">
    <w:name w:val="90B9DBB36F844DDE9B4917A757E32B296"/>
    <w:rsid w:val="00771002"/>
    <w:pPr>
      <w:spacing w:after="0" w:line="240" w:lineRule="auto"/>
      <w:jc w:val="both"/>
    </w:pPr>
    <w:rPr>
      <w:rFonts w:ascii="Times New Roman" w:eastAsiaTheme="minorHAnsi" w:hAnsi="Times New Roman"/>
      <w:sz w:val="24"/>
      <w:szCs w:val="24"/>
    </w:rPr>
  </w:style>
  <w:style w:type="paragraph" w:customStyle="1" w:styleId="6C19D778493D4EA991EA043A49BB3D3A6">
    <w:name w:val="6C19D778493D4EA991EA043A49BB3D3A6"/>
    <w:rsid w:val="00771002"/>
    <w:pPr>
      <w:spacing w:after="0" w:line="240" w:lineRule="auto"/>
      <w:jc w:val="both"/>
    </w:pPr>
    <w:rPr>
      <w:rFonts w:ascii="Times New Roman" w:eastAsiaTheme="minorHAnsi" w:hAnsi="Times New Roman"/>
      <w:sz w:val="24"/>
      <w:szCs w:val="24"/>
    </w:rPr>
  </w:style>
  <w:style w:type="paragraph" w:customStyle="1" w:styleId="7C6B11E608B84489AF6CBE8D46B984A94">
    <w:name w:val="7C6B11E608B84489AF6CBE8D46B984A94"/>
    <w:rsid w:val="00771002"/>
    <w:pPr>
      <w:spacing w:after="0" w:line="240" w:lineRule="auto"/>
      <w:jc w:val="both"/>
    </w:pPr>
    <w:rPr>
      <w:rFonts w:ascii="Times New Roman" w:eastAsiaTheme="minorHAnsi" w:hAnsi="Times New Roman"/>
      <w:sz w:val="24"/>
      <w:szCs w:val="24"/>
    </w:rPr>
  </w:style>
  <w:style w:type="paragraph" w:customStyle="1" w:styleId="84499532A5D946AEB9B39A0F2C4B7F6B6">
    <w:name w:val="84499532A5D946AEB9B39A0F2C4B7F6B6"/>
    <w:rsid w:val="00771002"/>
    <w:pPr>
      <w:spacing w:after="0" w:line="240" w:lineRule="auto"/>
      <w:jc w:val="both"/>
    </w:pPr>
    <w:rPr>
      <w:rFonts w:ascii="Times New Roman" w:eastAsiaTheme="minorHAnsi" w:hAnsi="Times New Roman"/>
      <w:sz w:val="24"/>
      <w:szCs w:val="24"/>
    </w:rPr>
  </w:style>
  <w:style w:type="paragraph" w:customStyle="1" w:styleId="B1A67F54C98443AEB5375F62B4130B276">
    <w:name w:val="B1A67F54C98443AEB5375F62B4130B276"/>
    <w:rsid w:val="00771002"/>
    <w:pPr>
      <w:spacing w:after="0" w:line="240" w:lineRule="auto"/>
      <w:jc w:val="both"/>
    </w:pPr>
    <w:rPr>
      <w:rFonts w:ascii="Times New Roman" w:eastAsiaTheme="minorHAnsi" w:hAnsi="Times New Roman"/>
      <w:sz w:val="24"/>
      <w:szCs w:val="24"/>
    </w:rPr>
  </w:style>
  <w:style w:type="paragraph" w:customStyle="1" w:styleId="04E1A8F444F64A3389030FBD983AC2076">
    <w:name w:val="04E1A8F444F64A3389030FBD983AC2076"/>
    <w:rsid w:val="00771002"/>
    <w:pPr>
      <w:spacing w:after="0" w:line="240" w:lineRule="auto"/>
      <w:jc w:val="both"/>
    </w:pPr>
    <w:rPr>
      <w:rFonts w:ascii="Times New Roman" w:eastAsiaTheme="minorHAnsi" w:hAnsi="Times New Roman"/>
      <w:sz w:val="24"/>
      <w:szCs w:val="24"/>
    </w:rPr>
  </w:style>
  <w:style w:type="paragraph" w:customStyle="1" w:styleId="73C27736254448DCBDAF058BC8B514E96">
    <w:name w:val="73C27736254448DCBDAF058BC8B514E96"/>
    <w:rsid w:val="00771002"/>
    <w:pPr>
      <w:spacing w:after="0" w:line="240" w:lineRule="auto"/>
      <w:jc w:val="both"/>
    </w:pPr>
    <w:rPr>
      <w:rFonts w:ascii="Times New Roman" w:eastAsiaTheme="minorHAnsi" w:hAnsi="Times New Roman"/>
      <w:sz w:val="24"/>
      <w:szCs w:val="24"/>
    </w:rPr>
  </w:style>
  <w:style w:type="paragraph" w:customStyle="1" w:styleId="3447B3B2C0A34DA6AF81C53D640296FF7">
    <w:name w:val="3447B3B2C0A34DA6AF81C53D640296FF7"/>
    <w:rsid w:val="00771002"/>
    <w:pPr>
      <w:spacing w:after="0" w:line="240" w:lineRule="auto"/>
      <w:jc w:val="both"/>
    </w:pPr>
    <w:rPr>
      <w:rFonts w:ascii="Times New Roman" w:eastAsiaTheme="minorHAnsi" w:hAnsi="Times New Roman"/>
      <w:sz w:val="24"/>
      <w:szCs w:val="24"/>
    </w:rPr>
  </w:style>
  <w:style w:type="paragraph" w:customStyle="1" w:styleId="BCD92E332096475ABE1B088368991F837">
    <w:name w:val="BCD92E332096475ABE1B088368991F837"/>
    <w:rsid w:val="00771002"/>
    <w:pPr>
      <w:spacing w:after="0" w:line="240" w:lineRule="auto"/>
      <w:jc w:val="both"/>
    </w:pPr>
    <w:rPr>
      <w:rFonts w:ascii="Times New Roman" w:eastAsiaTheme="minorHAnsi" w:hAnsi="Times New Roman"/>
      <w:sz w:val="24"/>
      <w:szCs w:val="24"/>
    </w:rPr>
  </w:style>
  <w:style w:type="paragraph" w:customStyle="1" w:styleId="90B9DBB36F844DDE9B4917A757E32B297">
    <w:name w:val="90B9DBB36F844DDE9B4917A757E32B297"/>
    <w:rsid w:val="00771002"/>
    <w:pPr>
      <w:spacing w:after="0" w:line="240" w:lineRule="auto"/>
      <w:jc w:val="both"/>
    </w:pPr>
    <w:rPr>
      <w:rFonts w:ascii="Times New Roman" w:eastAsiaTheme="minorHAnsi" w:hAnsi="Times New Roman"/>
      <w:sz w:val="24"/>
      <w:szCs w:val="24"/>
    </w:rPr>
  </w:style>
  <w:style w:type="paragraph" w:customStyle="1" w:styleId="6C19D778493D4EA991EA043A49BB3D3A7">
    <w:name w:val="6C19D778493D4EA991EA043A49BB3D3A7"/>
    <w:rsid w:val="00771002"/>
    <w:pPr>
      <w:spacing w:after="0" w:line="240" w:lineRule="auto"/>
      <w:jc w:val="both"/>
    </w:pPr>
    <w:rPr>
      <w:rFonts w:ascii="Times New Roman" w:eastAsiaTheme="minorHAnsi" w:hAnsi="Times New Roman"/>
      <w:sz w:val="24"/>
      <w:szCs w:val="24"/>
    </w:rPr>
  </w:style>
  <w:style w:type="paragraph" w:customStyle="1" w:styleId="7C6B11E608B84489AF6CBE8D46B984A95">
    <w:name w:val="7C6B11E608B84489AF6CBE8D46B984A95"/>
    <w:rsid w:val="00771002"/>
    <w:pPr>
      <w:spacing w:after="0" w:line="240" w:lineRule="auto"/>
      <w:jc w:val="both"/>
    </w:pPr>
    <w:rPr>
      <w:rFonts w:ascii="Times New Roman" w:eastAsiaTheme="minorHAnsi" w:hAnsi="Times New Roman"/>
      <w:sz w:val="24"/>
      <w:szCs w:val="24"/>
    </w:rPr>
  </w:style>
  <w:style w:type="paragraph" w:customStyle="1" w:styleId="84499532A5D946AEB9B39A0F2C4B7F6B7">
    <w:name w:val="84499532A5D946AEB9B39A0F2C4B7F6B7"/>
    <w:rsid w:val="00771002"/>
    <w:pPr>
      <w:spacing w:after="0" w:line="240" w:lineRule="auto"/>
      <w:jc w:val="both"/>
    </w:pPr>
    <w:rPr>
      <w:rFonts w:ascii="Times New Roman" w:eastAsiaTheme="minorHAnsi" w:hAnsi="Times New Roman"/>
      <w:sz w:val="24"/>
      <w:szCs w:val="24"/>
    </w:rPr>
  </w:style>
  <w:style w:type="paragraph" w:customStyle="1" w:styleId="B1A67F54C98443AEB5375F62B4130B277">
    <w:name w:val="B1A67F54C98443AEB5375F62B4130B277"/>
    <w:rsid w:val="00771002"/>
    <w:pPr>
      <w:spacing w:after="0" w:line="240" w:lineRule="auto"/>
      <w:jc w:val="both"/>
    </w:pPr>
    <w:rPr>
      <w:rFonts w:ascii="Times New Roman" w:eastAsiaTheme="minorHAnsi" w:hAnsi="Times New Roman"/>
      <w:sz w:val="24"/>
      <w:szCs w:val="24"/>
    </w:rPr>
  </w:style>
  <w:style w:type="paragraph" w:customStyle="1" w:styleId="04E1A8F444F64A3389030FBD983AC2077">
    <w:name w:val="04E1A8F444F64A3389030FBD983AC2077"/>
    <w:rsid w:val="00771002"/>
    <w:pPr>
      <w:spacing w:after="0" w:line="240" w:lineRule="auto"/>
      <w:jc w:val="both"/>
    </w:pPr>
    <w:rPr>
      <w:rFonts w:ascii="Times New Roman" w:eastAsiaTheme="minorHAnsi" w:hAnsi="Times New Roman"/>
      <w:sz w:val="24"/>
      <w:szCs w:val="24"/>
    </w:rPr>
  </w:style>
  <w:style w:type="paragraph" w:customStyle="1" w:styleId="73C27736254448DCBDAF058BC8B514E97">
    <w:name w:val="73C27736254448DCBDAF058BC8B514E97"/>
    <w:rsid w:val="00771002"/>
    <w:pPr>
      <w:spacing w:after="0" w:line="240" w:lineRule="auto"/>
      <w:jc w:val="both"/>
    </w:pPr>
    <w:rPr>
      <w:rFonts w:ascii="Times New Roman" w:eastAsiaTheme="minorHAnsi" w:hAnsi="Times New Roman"/>
      <w:sz w:val="24"/>
      <w:szCs w:val="24"/>
    </w:rPr>
  </w:style>
  <w:style w:type="paragraph" w:customStyle="1" w:styleId="3447B3B2C0A34DA6AF81C53D640296FF8">
    <w:name w:val="3447B3B2C0A34DA6AF81C53D640296FF8"/>
    <w:rsid w:val="00771002"/>
    <w:pPr>
      <w:spacing w:after="0" w:line="240" w:lineRule="auto"/>
      <w:jc w:val="both"/>
    </w:pPr>
    <w:rPr>
      <w:rFonts w:ascii="Times New Roman" w:eastAsiaTheme="minorHAnsi" w:hAnsi="Times New Roman"/>
      <w:sz w:val="24"/>
      <w:szCs w:val="24"/>
    </w:rPr>
  </w:style>
  <w:style w:type="paragraph" w:customStyle="1" w:styleId="BCD92E332096475ABE1B088368991F838">
    <w:name w:val="BCD92E332096475ABE1B088368991F838"/>
    <w:rsid w:val="00771002"/>
    <w:pPr>
      <w:spacing w:after="0" w:line="240" w:lineRule="auto"/>
      <w:jc w:val="both"/>
    </w:pPr>
    <w:rPr>
      <w:rFonts w:ascii="Times New Roman" w:eastAsiaTheme="minorHAnsi" w:hAnsi="Times New Roman"/>
      <w:sz w:val="24"/>
      <w:szCs w:val="24"/>
    </w:rPr>
  </w:style>
  <w:style w:type="paragraph" w:customStyle="1" w:styleId="90B9DBB36F844DDE9B4917A757E32B298">
    <w:name w:val="90B9DBB36F844DDE9B4917A757E32B298"/>
    <w:rsid w:val="00771002"/>
    <w:pPr>
      <w:spacing w:after="0" w:line="240" w:lineRule="auto"/>
      <w:jc w:val="both"/>
    </w:pPr>
    <w:rPr>
      <w:rFonts w:ascii="Times New Roman" w:eastAsiaTheme="minorHAnsi" w:hAnsi="Times New Roman"/>
      <w:sz w:val="24"/>
      <w:szCs w:val="24"/>
    </w:rPr>
  </w:style>
  <w:style w:type="paragraph" w:customStyle="1" w:styleId="6C19D778493D4EA991EA043A49BB3D3A8">
    <w:name w:val="6C19D778493D4EA991EA043A49BB3D3A8"/>
    <w:rsid w:val="00771002"/>
    <w:pPr>
      <w:spacing w:after="0" w:line="240" w:lineRule="auto"/>
      <w:jc w:val="both"/>
    </w:pPr>
    <w:rPr>
      <w:rFonts w:ascii="Times New Roman" w:eastAsiaTheme="minorHAnsi" w:hAnsi="Times New Roman"/>
      <w:sz w:val="24"/>
      <w:szCs w:val="24"/>
    </w:rPr>
  </w:style>
  <w:style w:type="paragraph" w:customStyle="1" w:styleId="7C6B11E608B84489AF6CBE8D46B984A96">
    <w:name w:val="7C6B11E608B84489AF6CBE8D46B984A96"/>
    <w:rsid w:val="00771002"/>
    <w:pPr>
      <w:spacing w:after="0" w:line="240" w:lineRule="auto"/>
      <w:jc w:val="both"/>
    </w:pPr>
    <w:rPr>
      <w:rFonts w:ascii="Times New Roman" w:eastAsiaTheme="minorHAnsi" w:hAnsi="Times New Roman"/>
      <w:sz w:val="24"/>
      <w:szCs w:val="24"/>
    </w:rPr>
  </w:style>
  <w:style w:type="paragraph" w:customStyle="1" w:styleId="84499532A5D946AEB9B39A0F2C4B7F6B8">
    <w:name w:val="84499532A5D946AEB9B39A0F2C4B7F6B8"/>
    <w:rsid w:val="00771002"/>
    <w:pPr>
      <w:spacing w:after="0" w:line="240" w:lineRule="auto"/>
      <w:jc w:val="both"/>
    </w:pPr>
    <w:rPr>
      <w:rFonts w:ascii="Times New Roman" w:eastAsiaTheme="minorHAnsi" w:hAnsi="Times New Roman"/>
      <w:sz w:val="24"/>
      <w:szCs w:val="24"/>
    </w:rPr>
  </w:style>
  <w:style w:type="paragraph" w:customStyle="1" w:styleId="B1A67F54C98443AEB5375F62B4130B278">
    <w:name w:val="B1A67F54C98443AEB5375F62B4130B278"/>
    <w:rsid w:val="00771002"/>
    <w:pPr>
      <w:spacing w:after="0" w:line="240" w:lineRule="auto"/>
      <w:jc w:val="both"/>
    </w:pPr>
    <w:rPr>
      <w:rFonts w:ascii="Times New Roman" w:eastAsiaTheme="minorHAnsi" w:hAnsi="Times New Roman"/>
      <w:sz w:val="24"/>
      <w:szCs w:val="24"/>
    </w:rPr>
  </w:style>
  <w:style w:type="paragraph" w:customStyle="1" w:styleId="04E1A8F444F64A3389030FBD983AC2078">
    <w:name w:val="04E1A8F444F64A3389030FBD983AC2078"/>
    <w:rsid w:val="00771002"/>
    <w:pPr>
      <w:spacing w:after="0" w:line="240" w:lineRule="auto"/>
      <w:jc w:val="both"/>
    </w:pPr>
    <w:rPr>
      <w:rFonts w:ascii="Times New Roman" w:eastAsiaTheme="minorHAnsi" w:hAnsi="Times New Roman"/>
      <w:sz w:val="24"/>
      <w:szCs w:val="24"/>
    </w:rPr>
  </w:style>
  <w:style w:type="paragraph" w:customStyle="1" w:styleId="73C27736254448DCBDAF058BC8B514E98">
    <w:name w:val="73C27736254448DCBDAF058BC8B514E98"/>
    <w:rsid w:val="00771002"/>
    <w:pPr>
      <w:spacing w:after="0" w:line="240" w:lineRule="auto"/>
      <w:jc w:val="both"/>
    </w:pPr>
    <w:rPr>
      <w:rFonts w:ascii="Times New Roman" w:eastAsiaTheme="minorHAnsi" w:hAnsi="Times New Roman"/>
      <w:sz w:val="24"/>
      <w:szCs w:val="24"/>
    </w:rPr>
  </w:style>
  <w:style w:type="paragraph" w:customStyle="1" w:styleId="3447B3B2C0A34DA6AF81C53D640296FF9">
    <w:name w:val="3447B3B2C0A34DA6AF81C53D640296FF9"/>
    <w:rsid w:val="00771002"/>
    <w:pPr>
      <w:spacing w:after="0" w:line="240" w:lineRule="auto"/>
      <w:jc w:val="both"/>
    </w:pPr>
    <w:rPr>
      <w:rFonts w:ascii="Times New Roman" w:eastAsiaTheme="minorHAnsi" w:hAnsi="Times New Roman"/>
      <w:sz w:val="24"/>
      <w:szCs w:val="24"/>
    </w:rPr>
  </w:style>
  <w:style w:type="paragraph" w:customStyle="1" w:styleId="BCD92E332096475ABE1B088368991F839">
    <w:name w:val="BCD92E332096475ABE1B088368991F839"/>
    <w:rsid w:val="00771002"/>
    <w:pPr>
      <w:spacing w:after="0" w:line="240" w:lineRule="auto"/>
      <w:jc w:val="both"/>
    </w:pPr>
    <w:rPr>
      <w:rFonts w:ascii="Times New Roman" w:eastAsiaTheme="minorHAnsi" w:hAnsi="Times New Roman"/>
      <w:sz w:val="24"/>
      <w:szCs w:val="24"/>
    </w:rPr>
  </w:style>
  <w:style w:type="paragraph" w:customStyle="1" w:styleId="90B9DBB36F844DDE9B4917A757E32B299">
    <w:name w:val="90B9DBB36F844DDE9B4917A757E32B299"/>
    <w:rsid w:val="00771002"/>
    <w:pPr>
      <w:spacing w:after="0" w:line="240" w:lineRule="auto"/>
      <w:jc w:val="both"/>
    </w:pPr>
    <w:rPr>
      <w:rFonts w:ascii="Times New Roman" w:eastAsiaTheme="minorHAnsi" w:hAnsi="Times New Roman"/>
      <w:sz w:val="24"/>
      <w:szCs w:val="24"/>
    </w:rPr>
  </w:style>
  <w:style w:type="paragraph" w:customStyle="1" w:styleId="6C19D778493D4EA991EA043A49BB3D3A9">
    <w:name w:val="6C19D778493D4EA991EA043A49BB3D3A9"/>
    <w:rsid w:val="00771002"/>
    <w:pPr>
      <w:spacing w:after="0" w:line="240" w:lineRule="auto"/>
      <w:jc w:val="both"/>
    </w:pPr>
    <w:rPr>
      <w:rFonts w:ascii="Times New Roman" w:eastAsiaTheme="minorHAnsi" w:hAnsi="Times New Roman"/>
      <w:sz w:val="24"/>
      <w:szCs w:val="24"/>
    </w:rPr>
  </w:style>
  <w:style w:type="paragraph" w:customStyle="1" w:styleId="7C6B11E608B84489AF6CBE8D46B984A97">
    <w:name w:val="7C6B11E608B84489AF6CBE8D46B984A97"/>
    <w:rsid w:val="00771002"/>
    <w:pPr>
      <w:spacing w:after="0" w:line="240" w:lineRule="auto"/>
      <w:jc w:val="both"/>
    </w:pPr>
    <w:rPr>
      <w:rFonts w:ascii="Times New Roman" w:eastAsiaTheme="minorHAnsi" w:hAnsi="Times New Roman"/>
      <w:sz w:val="24"/>
      <w:szCs w:val="24"/>
    </w:rPr>
  </w:style>
  <w:style w:type="paragraph" w:customStyle="1" w:styleId="84499532A5D946AEB9B39A0F2C4B7F6B9">
    <w:name w:val="84499532A5D946AEB9B39A0F2C4B7F6B9"/>
    <w:rsid w:val="00771002"/>
    <w:pPr>
      <w:spacing w:after="0" w:line="240" w:lineRule="auto"/>
      <w:jc w:val="both"/>
    </w:pPr>
    <w:rPr>
      <w:rFonts w:ascii="Times New Roman" w:eastAsiaTheme="minorHAnsi" w:hAnsi="Times New Roman"/>
      <w:sz w:val="24"/>
      <w:szCs w:val="24"/>
    </w:rPr>
  </w:style>
  <w:style w:type="paragraph" w:customStyle="1" w:styleId="B1A67F54C98443AEB5375F62B4130B279">
    <w:name w:val="B1A67F54C98443AEB5375F62B4130B279"/>
    <w:rsid w:val="00771002"/>
    <w:pPr>
      <w:spacing w:after="0" w:line="240" w:lineRule="auto"/>
      <w:jc w:val="both"/>
    </w:pPr>
    <w:rPr>
      <w:rFonts w:ascii="Times New Roman" w:eastAsiaTheme="minorHAnsi" w:hAnsi="Times New Roman"/>
      <w:sz w:val="24"/>
      <w:szCs w:val="24"/>
    </w:rPr>
  </w:style>
  <w:style w:type="paragraph" w:customStyle="1" w:styleId="04E1A8F444F64A3389030FBD983AC2079">
    <w:name w:val="04E1A8F444F64A3389030FBD983AC2079"/>
    <w:rsid w:val="00771002"/>
    <w:pPr>
      <w:spacing w:after="0" w:line="240" w:lineRule="auto"/>
      <w:jc w:val="both"/>
    </w:pPr>
    <w:rPr>
      <w:rFonts w:ascii="Times New Roman" w:eastAsiaTheme="minorHAnsi" w:hAnsi="Times New Roman"/>
      <w:sz w:val="24"/>
      <w:szCs w:val="24"/>
    </w:rPr>
  </w:style>
  <w:style w:type="paragraph" w:customStyle="1" w:styleId="73C27736254448DCBDAF058BC8B514E99">
    <w:name w:val="73C27736254448DCBDAF058BC8B514E99"/>
    <w:rsid w:val="00771002"/>
    <w:pPr>
      <w:spacing w:after="0" w:line="240" w:lineRule="auto"/>
      <w:jc w:val="both"/>
    </w:pPr>
    <w:rPr>
      <w:rFonts w:ascii="Times New Roman" w:eastAsiaTheme="minorHAnsi" w:hAnsi="Times New Roman"/>
      <w:sz w:val="24"/>
      <w:szCs w:val="24"/>
    </w:rPr>
  </w:style>
  <w:style w:type="paragraph" w:customStyle="1" w:styleId="3447B3B2C0A34DA6AF81C53D640296FF10">
    <w:name w:val="3447B3B2C0A34DA6AF81C53D640296FF10"/>
    <w:rsid w:val="00647B43"/>
    <w:pPr>
      <w:spacing w:after="0" w:line="240" w:lineRule="auto"/>
      <w:jc w:val="both"/>
    </w:pPr>
    <w:rPr>
      <w:rFonts w:ascii="Times New Roman" w:eastAsiaTheme="minorHAnsi" w:hAnsi="Times New Roman"/>
      <w:sz w:val="24"/>
      <w:szCs w:val="24"/>
    </w:rPr>
  </w:style>
  <w:style w:type="paragraph" w:customStyle="1" w:styleId="BCD92E332096475ABE1B088368991F8310">
    <w:name w:val="BCD92E332096475ABE1B088368991F8310"/>
    <w:rsid w:val="00647B43"/>
    <w:pPr>
      <w:spacing w:after="0" w:line="240" w:lineRule="auto"/>
      <w:jc w:val="both"/>
    </w:pPr>
    <w:rPr>
      <w:rFonts w:ascii="Times New Roman" w:eastAsiaTheme="minorHAnsi" w:hAnsi="Times New Roman"/>
      <w:sz w:val="24"/>
      <w:szCs w:val="24"/>
    </w:rPr>
  </w:style>
  <w:style w:type="paragraph" w:customStyle="1" w:styleId="90B9DBB36F844DDE9B4917A757E32B2910">
    <w:name w:val="90B9DBB36F844DDE9B4917A757E32B2910"/>
    <w:rsid w:val="00647B43"/>
    <w:pPr>
      <w:spacing w:after="0" w:line="240" w:lineRule="auto"/>
      <w:jc w:val="both"/>
    </w:pPr>
    <w:rPr>
      <w:rFonts w:ascii="Times New Roman" w:eastAsiaTheme="minorHAnsi" w:hAnsi="Times New Roman"/>
      <w:sz w:val="24"/>
      <w:szCs w:val="24"/>
    </w:rPr>
  </w:style>
  <w:style w:type="paragraph" w:customStyle="1" w:styleId="6C19D778493D4EA991EA043A49BB3D3A10">
    <w:name w:val="6C19D778493D4EA991EA043A49BB3D3A10"/>
    <w:rsid w:val="00647B43"/>
    <w:pPr>
      <w:spacing w:after="0" w:line="240" w:lineRule="auto"/>
      <w:jc w:val="both"/>
    </w:pPr>
    <w:rPr>
      <w:rFonts w:ascii="Times New Roman" w:eastAsiaTheme="minorHAnsi" w:hAnsi="Times New Roman"/>
      <w:sz w:val="24"/>
      <w:szCs w:val="24"/>
    </w:rPr>
  </w:style>
  <w:style w:type="paragraph" w:customStyle="1" w:styleId="7C6B11E608B84489AF6CBE8D46B984A98">
    <w:name w:val="7C6B11E608B84489AF6CBE8D46B984A98"/>
    <w:rsid w:val="00647B43"/>
    <w:pPr>
      <w:spacing w:after="0" w:line="240" w:lineRule="auto"/>
      <w:jc w:val="both"/>
    </w:pPr>
    <w:rPr>
      <w:rFonts w:ascii="Times New Roman" w:eastAsiaTheme="minorHAnsi" w:hAnsi="Times New Roman"/>
      <w:sz w:val="24"/>
      <w:szCs w:val="24"/>
    </w:rPr>
  </w:style>
  <w:style w:type="paragraph" w:customStyle="1" w:styleId="84499532A5D946AEB9B39A0F2C4B7F6B10">
    <w:name w:val="84499532A5D946AEB9B39A0F2C4B7F6B10"/>
    <w:rsid w:val="00647B43"/>
    <w:pPr>
      <w:spacing w:after="0" w:line="240" w:lineRule="auto"/>
      <w:jc w:val="both"/>
    </w:pPr>
    <w:rPr>
      <w:rFonts w:ascii="Times New Roman" w:eastAsiaTheme="minorHAnsi" w:hAnsi="Times New Roman"/>
      <w:sz w:val="24"/>
      <w:szCs w:val="24"/>
    </w:rPr>
  </w:style>
  <w:style w:type="paragraph" w:customStyle="1" w:styleId="B1A67F54C98443AEB5375F62B4130B2710">
    <w:name w:val="B1A67F54C98443AEB5375F62B4130B2710"/>
    <w:rsid w:val="00647B43"/>
    <w:pPr>
      <w:spacing w:after="0" w:line="240" w:lineRule="auto"/>
      <w:jc w:val="both"/>
    </w:pPr>
    <w:rPr>
      <w:rFonts w:ascii="Times New Roman" w:eastAsiaTheme="minorHAnsi" w:hAnsi="Times New Roman"/>
      <w:sz w:val="24"/>
      <w:szCs w:val="24"/>
    </w:rPr>
  </w:style>
  <w:style w:type="paragraph" w:customStyle="1" w:styleId="04E1A8F444F64A3389030FBD983AC20710">
    <w:name w:val="04E1A8F444F64A3389030FBD983AC20710"/>
    <w:rsid w:val="00647B43"/>
    <w:pPr>
      <w:spacing w:after="0" w:line="240" w:lineRule="auto"/>
      <w:jc w:val="both"/>
    </w:pPr>
    <w:rPr>
      <w:rFonts w:ascii="Times New Roman" w:eastAsiaTheme="minorHAnsi" w:hAnsi="Times New Roman"/>
      <w:sz w:val="24"/>
      <w:szCs w:val="24"/>
    </w:rPr>
  </w:style>
  <w:style w:type="paragraph" w:customStyle="1" w:styleId="73C27736254448DCBDAF058BC8B514E910">
    <w:name w:val="73C27736254448DCBDAF058BC8B514E910"/>
    <w:rsid w:val="00647B43"/>
    <w:pPr>
      <w:spacing w:after="0" w:line="240" w:lineRule="auto"/>
      <w:jc w:val="both"/>
    </w:pPr>
    <w:rPr>
      <w:rFonts w:ascii="Times New Roman" w:eastAsiaTheme="minorHAnsi" w:hAnsi="Times New Roman"/>
      <w:sz w:val="24"/>
      <w:szCs w:val="24"/>
    </w:rPr>
  </w:style>
  <w:style w:type="paragraph" w:customStyle="1" w:styleId="3447B3B2C0A34DA6AF81C53D640296FF11">
    <w:name w:val="3447B3B2C0A34DA6AF81C53D640296FF11"/>
    <w:rsid w:val="00EE6B35"/>
    <w:pPr>
      <w:spacing w:after="0" w:line="240" w:lineRule="auto"/>
      <w:jc w:val="both"/>
    </w:pPr>
    <w:rPr>
      <w:rFonts w:ascii="Times New Roman" w:eastAsiaTheme="minorHAnsi" w:hAnsi="Times New Roman"/>
      <w:sz w:val="24"/>
      <w:szCs w:val="24"/>
    </w:rPr>
  </w:style>
  <w:style w:type="paragraph" w:customStyle="1" w:styleId="BCD92E332096475ABE1B088368991F8311">
    <w:name w:val="BCD92E332096475ABE1B088368991F8311"/>
    <w:rsid w:val="00EE6B35"/>
    <w:pPr>
      <w:spacing w:after="0" w:line="240" w:lineRule="auto"/>
      <w:jc w:val="both"/>
    </w:pPr>
    <w:rPr>
      <w:rFonts w:ascii="Times New Roman" w:eastAsiaTheme="minorHAnsi" w:hAnsi="Times New Roman"/>
      <w:sz w:val="24"/>
      <w:szCs w:val="24"/>
    </w:rPr>
  </w:style>
  <w:style w:type="paragraph" w:customStyle="1" w:styleId="90B9DBB36F844DDE9B4917A757E32B2911">
    <w:name w:val="90B9DBB36F844DDE9B4917A757E32B2911"/>
    <w:rsid w:val="00EE6B35"/>
    <w:pPr>
      <w:spacing w:after="0" w:line="240" w:lineRule="auto"/>
      <w:jc w:val="both"/>
    </w:pPr>
    <w:rPr>
      <w:rFonts w:ascii="Times New Roman" w:eastAsiaTheme="minorHAnsi" w:hAnsi="Times New Roman"/>
      <w:sz w:val="24"/>
      <w:szCs w:val="24"/>
    </w:rPr>
  </w:style>
  <w:style w:type="paragraph" w:customStyle="1" w:styleId="6C19D778493D4EA991EA043A49BB3D3A11">
    <w:name w:val="6C19D778493D4EA991EA043A49BB3D3A11"/>
    <w:rsid w:val="00EE6B35"/>
    <w:pPr>
      <w:spacing w:after="0" w:line="240" w:lineRule="auto"/>
      <w:jc w:val="both"/>
    </w:pPr>
    <w:rPr>
      <w:rFonts w:ascii="Times New Roman" w:eastAsiaTheme="minorHAnsi" w:hAnsi="Times New Roman"/>
      <w:sz w:val="24"/>
      <w:szCs w:val="24"/>
    </w:rPr>
  </w:style>
  <w:style w:type="paragraph" w:customStyle="1" w:styleId="AB9DF268ED2D4F04B036168FCEFDB97C">
    <w:name w:val="AB9DF268ED2D4F04B036168FCEFDB97C"/>
    <w:rsid w:val="00EE6B35"/>
    <w:pPr>
      <w:spacing w:after="0" w:line="240" w:lineRule="auto"/>
      <w:jc w:val="both"/>
    </w:pPr>
    <w:rPr>
      <w:rFonts w:ascii="Times New Roman" w:eastAsiaTheme="minorHAnsi" w:hAnsi="Times New Roman"/>
      <w:sz w:val="24"/>
      <w:szCs w:val="24"/>
    </w:rPr>
  </w:style>
  <w:style w:type="paragraph" w:customStyle="1" w:styleId="84499532A5D946AEB9B39A0F2C4B7F6B11">
    <w:name w:val="84499532A5D946AEB9B39A0F2C4B7F6B11"/>
    <w:rsid w:val="00EE6B35"/>
    <w:pPr>
      <w:spacing w:after="0" w:line="240" w:lineRule="auto"/>
      <w:jc w:val="both"/>
    </w:pPr>
    <w:rPr>
      <w:rFonts w:ascii="Times New Roman" w:eastAsiaTheme="minorHAnsi" w:hAnsi="Times New Roman"/>
      <w:sz w:val="24"/>
      <w:szCs w:val="24"/>
    </w:rPr>
  </w:style>
  <w:style w:type="paragraph" w:customStyle="1" w:styleId="B1A67F54C98443AEB5375F62B4130B2711">
    <w:name w:val="B1A67F54C98443AEB5375F62B4130B2711"/>
    <w:rsid w:val="00EE6B35"/>
    <w:pPr>
      <w:spacing w:after="0" w:line="240" w:lineRule="auto"/>
      <w:jc w:val="both"/>
    </w:pPr>
    <w:rPr>
      <w:rFonts w:ascii="Times New Roman" w:eastAsiaTheme="minorHAnsi" w:hAnsi="Times New Roman"/>
      <w:sz w:val="24"/>
      <w:szCs w:val="24"/>
    </w:rPr>
  </w:style>
  <w:style w:type="paragraph" w:customStyle="1" w:styleId="04E1A8F444F64A3389030FBD983AC20711">
    <w:name w:val="04E1A8F444F64A3389030FBD983AC20711"/>
    <w:rsid w:val="00EE6B35"/>
    <w:pPr>
      <w:spacing w:after="0" w:line="240" w:lineRule="auto"/>
      <w:jc w:val="both"/>
    </w:pPr>
    <w:rPr>
      <w:rFonts w:ascii="Times New Roman" w:eastAsiaTheme="minorHAnsi" w:hAnsi="Times New Roman"/>
      <w:sz w:val="24"/>
      <w:szCs w:val="24"/>
    </w:rPr>
  </w:style>
  <w:style w:type="paragraph" w:customStyle="1" w:styleId="73C27736254448DCBDAF058BC8B514E911">
    <w:name w:val="73C27736254448DCBDAF058BC8B514E911"/>
    <w:rsid w:val="00EE6B35"/>
    <w:pPr>
      <w:spacing w:after="0" w:line="240" w:lineRule="auto"/>
      <w:jc w:val="both"/>
    </w:pPr>
    <w:rPr>
      <w:rFonts w:ascii="Times New Roman" w:eastAsiaTheme="minorHAnsi" w:hAnsi="Times New Roman"/>
      <w:sz w:val="24"/>
      <w:szCs w:val="24"/>
    </w:rPr>
  </w:style>
  <w:style w:type="paragraph" w:customStyle="1" w:styleId="3447B3B2C0A34DA6AF81C53D640296FF12">
    <w:name w:val="3447B3B2C0A34DA6AF81C53D640296FF12"/>
    <w:rsid w:val="00AF369E"/>
    <w:pPr>
      <w:spacing w:after="0" w:line="240" w:lineRule="auto"/>
      <w:jc w:val="both"/>
    </w:pPr>
    <w:rPr>
      <w:rFonts w:ascii="Times New Roman" w:eastAsiaTheme="minorHAnsi" w:hAnsi="Times New Roman"/>
      <w:sz w:val="24"/>
      <w:szCs w:val="24"/>
    </w:rPr>
  </w:style>
  <w:style w:type="paragraph" w:customStyle="1" w:styleId="BCD92E332096475ABE1B088368991F8312">
    <w:name w:val="BCD92E332096475ABE1B088368991F8312"/>
    <w:rsid w:val="00AF369E"/>
    <w:pPr>
      <w:spacing w:after="0" w:line="240" w:lineRule="auto"/>
      <w:jc w:val="both"/>
    </w:pPr>
    <w:rPr>
      <w:rFonts w:ascii="Times New Roman" w:eastAsiaTheme="minorHAnsi" w:hAnsi="Times New Roman"/>
      <w:sz w:val="24"/>
      <w:szCs w:val="24"/>
    </w:rPr>
  </w:style>
  <w:style w:type="paragraph" w:customStyle="1" w:styleId="90B9DBB36F844DDE9B4917A757E32B2912">
    <w:name w:val="90B9DBB36F844DDE9B4917A757E32B2912"/>
    <w:rsid w:val="00AF369E"/>
    <w:pPr>
      <w:spacing w:after="0" w:line="240" w:lineRule="auto"/>
      <w:jc w:val="both"/>
    </w:pPr>
    <w:rPr>
      <w:rFonts w:ascii="Times New Roman" w:eastAsiaTheme="minorHAnsi" w:hAnsi="Times New Roman"/>
      <w:sz w:val="24"/>
      <w:szCs w:val="24"/>
    </w:rPr>
  </w:style>
  <w:style w:type="paragraph" w:customStyle="1" w:styleId="6C19D778493D4EA991EA043A49BB3D3A12">
    <w:name w:val="6C19D778493D4EA991EA043A49BB3D3A12"/>
    <w:rsid w:val="00AF369E"/>
    <w:pPr>
      <w:spacing w:after="0" w:line="240" w:lineRule="auto"/>
      <w:jc w:val="both"/>
    </w:pPr>
    <w:rPr>
      <w:rFonts w:ascii="Times New Roman" w:eastAsiaTheme="minorHAnsi" w:hAnsi="Times New Roman"/>
      <w:sz w:val="24"/>
      <w:szCs w:val="24"/>
    </w:rPr>
  </w:style>
  <w:style w:type="paragraph" w:customStyle="1" w:styleId="AB9DF268ED2D4F04B036168FCEFDB97C1">
    <w:name w:val="AB9DF268ED2D4F04B036168FCEFDB97C1"/>
    <w:rsid w:val="00AF369E"/>
    <w:pPr>
      <w:spacing w:after="0" w:line="240" w:lineRule="auto"/>
      <w:jc w:val="both"/>
    </w:pPr>
    <w:rPr>
      <w:rFonts w:ascii="Times New Roman" w:eastAsiaTheme="minorHAnsi" w:hAnsi="Times New Roman"/>
      <w:sz w:val="24"/>
      <w:szCs w:val="24"/>
    </w:rPr>
  </w:style>
  <w:style w:type="paragraph" w:customStyle="1" w:styleId="84499532A5D946AEB9B39A0F2C4B7F6B12">
    <w:name w:val="84499532A5D946AEB9B39A0F2C4B7F6B12"/>
    <w:rsid w:val="00AF369E"/>
    <w:pPr>
      <w:spacing w:after="0" w:line="240" w:lineRule="auto"/>
      <w:jc w:val="both"/>
    </w:pPr>
    <w:rPr>
      <w:rFonts w:ascii="Times New Roman" w:eastAsiaTheme="minorHAnsi" w:hAnsi="Times New Roman"/>
      <w:sz w:val="24"/>
      <w:szCs w:val="24"/>
    </w:rPr>
  </w:style>
  <w:style w:type="paragraph" w:customStyle="1" w:styleId="B1A67F54C98443AEB5375F62B4130B2712">
    <w:name w:val="B1A67F54C98443AEB5375F62B4130B2712"/>
    <w:rsid w:val="00AF369E"/>
    <w:pPr>
      <w:spacing w:after="0" w:line="240" w:lineRule="auto"/>
      <w:jc w:val="both"/>
    </w:pPr>
    <w:rPr>
      <w:rFonts w:ascii="Times New Roman" w:eastAsiaTheme="minorHAnsi" w:hAnsi="Times New Roman"/>
      <w:sz w:val="24"/>
      <w:szCs w:val="24"/>
    </w:rPr>
  </w:style>
  <w:style w:type="paragraph" w:customStyle="1" w:styleId="04E1A8F444F64A3389030FBD983AC20712">
    <w:name w:val="04E1A8F444F64A3389030FBD983AC20712"/>
    <w:rsid w:val="00AF369E"/>
    <w:pPr>
      <w:spacing w:after="0" w:line="240" w:lineRule="auto"/>
      <w:jc w:val="both"/>
    </w:pPr>
    <w:rPr>
      <w:rFonts w:ascii="Times New Roman" w:eastAsiaTheme="minorHAnsi" w:hAnsi="Times New Roman"/>
      <w:sz w:val="24"/>
      <w:szCs w:val="24"/>
    </w:rPr>
  </w:style>
  <w:style w:type="paragraph" w:customStyle="1" w:styleId="73C27736254448DCBDAF058BC8B514E912">
    <w:name w:val="73C27736254448DCBDAF058BC8B514E912"/>
    <w:rsid w:val="00AF369E"/>
    <w:pPr>
      <w:spacing w:after="0" w:line="240" w:lineRule="auto"/>
      <w:jc w:val="both"/>
    </w:pPr>
    <w:rPr>
      <w:rFonts w:ascii="Times New Roman" w:eastAsiaTheme="minorHAnsi" w:hAnsi="Times New Roman"/>
      <w:sz w:val="24"/>
      <w:szCs w:val="24"/>
    </w:rPr>
  </w:style>
  <w:style w:type="paragraph" w:customStyle="1" w:styleId="3447B3B2C0A34DA6AF81C53D640296FF13">
    <w:name w:val="3447B3B2C0A34DA6AF81C53D640296FF13"/>
    <w:rsid w:val="00EC4ED0"/>
    <w:pPr>
      <w:spacing w:after="0" w:line="240" w:lineRule="auto"/>
      <w:jc w:val="both"/>
    </w:pPr>
    <w:rPr>
      <w:rFonts w:ascii="Times New Roman" w:eastAsiaTheme="minorHAnsi" w:hAnsi="Times New Roman"/>
      <w:sz w:val="24"/>
      <w:szCs w:val="24"/>
    </w:rPr>
  </w:style>
  <w:style w:type="paragraph" w:customStyle="1" w:styleId="BCD92E332096475ABE1B088368991F8313">
    <w:name w:val="BCD92E332096475ABE1B088368991F8313"/>
    <w:rsid w:val="00EC4ED0"/>
    <w:pPr>
      <w:spacing w:after="0" w:line="240" w:lineRule="auto"/>
      <w:jc w:val="both"/>
    </w:pPr>
    <w:rPr>
      <w:rFonts w:ascii="Times New Roman" w:eastAsiaTheme="minorHAnsi" w:hAnsi="Times New Roman"/>
      <w:sz w:val="24"/>
      <w:szCs w:val="24"/>
    </w:rPr>
  </w:style>
  <w:style w:type="paragraph" w:customStyle="1" w:styleId="90B9DBB36F844DDE9B4917A757E32B2913">
    <w:name w:val="90B9DBB36F844DDE9B4917A757E32B2913"/>
    <w:rsid w:val="00EC4ED0"/>
    <w:pPr>
      <w:spacing w:after="0" w:line="240" w:lineRule="auto"/>
      <w:jc w:val="both"/>
    </w:pPr>
    <w:rPr>
      <w:rFonts w:ascii="Times New Roman" w:eastAsiaTheme="minorHAnsi" w:hAnsi="Times New Roman"/>
      <w:sz w:val="24"/>
      <w:szCs w:val="24"/>
    </w:rPr>
  </w:style>
  <w:style w:type="paragraph" w:customStyle="1" w:styleId="6C19D778493D4EA991EA043A49BB3D3A13">
    <w:name w:val="6C19D778493D4EA991EA043A49BB3D3A13"/>
    <w:rsid w:val="00EC4ED0"/>
    <w:pPr>
      <w:spacing w:after="0" w:line="240" w:lineRule="auto"/>
      <w:jc w:val="both"/>
    </w:pPr>
    <w:rPr>
      <w:rFonts w:ascii="Times New Roman" w:eastAsiaTheme="minorHAnsi" w:hAnsi="Times New Roman"/>
      <w:sz w:val="24"/>
      <w:szCs w:val="24"/>
    </w:rPr>
  </w:style>
  <w:style w:type="paragraph" w:customStyle="1" w:styleId="AB9DF268ED2D4F04B036168FCEFDB97C2">
    <w:name w:val="AB9DF268ED2D4F04B036168FCEFDB97C2"/>
    <w:rsid w:val="00EC4ED0"/>
    <w:pPr>
      <w:spacing w:after="0" w:line="240" w:lineRule="auto"/>
      <w:jc w:val="both"/>
    </w:pPr>
    <w:rPr>
      <w:rFonts w:ascii="Times New Roman" w:eastAsiaTheme="minorHAnsi" w:hAnsi="Times New Roman"/>
      <w:sz w:val="24"/>
      <w:szCs w:val="24"/>
    </w:rPr>
  </w:style>
  <w:style w:type="paragraph" w:customStyle="1" w:styleId="84499532A5D946AEB9B39A0F2C4B7F6B13">
    <w:name w:val="84499532A5D946AEB9B39A0F2C4B7F6B13"/>
    <w:rsid w:val="00EC4ED0"/>
    <w:pPr>
      <w:spacing w:after="0" w:line="240" w:lineRule="auto"/>
      <w:jc w:val="both"/>
    </w:pPr>
    <w:rPr>
      <w:rFonts w:ascii="Times New Roman" w:eastAsiaTheme="minorHAnsi" w:hAnsi="Times New Roman"/>
      <w:sz w:val="24"/>
      <w:szCs w:val="24"/>
    </w:rPr>
  </w:style>
  <w:style w:type="paragraph" w:customStyle="1" w:styleId="B1A67F54C98443AEB5375F62B4130B2713">
    <w:name w:val="B1A67F54C98443AEB5375F62B4130B2713"/>
    <w:rsid w:val="00EC4ED0"/>
    <w:pPr>
      <w:spacing w:after="0" w:line="240" w:lineRule="auto"/>
      <w:jc w:val="both"/>
    </w:pPr>
    <w:rPr>
      <w:rFonts w:ascii="Times New Roman" w:eastAsiaTheme="minorHAnsi" w:hAnsi="Times New Roman"/>
      <w:sz w:val="24"/>
      <w:szCs w:val="24"/>
    </w:rPr>
  </w:style>
  <w:style w:type="paragraph" w:customStyle="1" w:styleId="04E1A8F444F64A3389030FBD983AC20713">
    <w:name w:val="04E1A8F444F64A3389030FBD983AC20713"/>
    <w:rsid w:val="00EC4ED0"/>
    <w:pPr>
      <w:spacing w:after="0" w:line="240" w:lineRule="auto"/>
      <w:jc w:val="both"/>
    </w:pPr>
    <w:rPr>
      <w:rFonts w:ascii="Times New Roman" w:eastAsiaTheme="minorHAnsi" w:hAnsi="Times New Roman"/>
      <w:sz w:val="24"/>
      <w:szCs w:val="24"/>
    </w:rPr>
  </w:style>
  <w:style w:type="paragraph" w:customStyle="1" w:styleId="73C27736254448DCBDAF058BC8B514E913">
    <w:name w:val="73C27736254448DCBDAF058BC8B514E913"/>
    <w:rsid w:val="00EC4ED0"/>
    <w:pPr>
      <w:spacing w:after="0" w:line="240" w:lineRule="auto"/>
      <w:jc w:val="both"/>
    </w:pPr>
    <w:rPr>
      <w:rFonts w:ascii="Times New Roman" w:eastAsiaTheme="minorHAnsi" w:hAnsi="Times New Roman"/>
      <w:sz w:val="24"/>
      <w:szCs w:val="24"/>
    </w:rPr>
  </w:style>
  <w:style w:type="paragraph" w:customStyle="1" w:styleId="9567D0C6006F4DC6BB499D1BBDEA1FE7">
    <w:name w:val="9567D0C6006F4DC6BB499D1BBDEA1FE7"/>
    <w:rsid w:val="00EC4ED0"/>
    <w:pPr>
      <w:spacing w:after="0" w:line="240" w:lineRule="auto"/>
      <w:jc w:val="both"/>
    </w:pPr>
    <w:rPr>
      <w:rFonts w:ascii="Times New Roman" w:eastAsiaTheme="minorHAnsi" w:hAnsi="Times New Roman"/>
      <w:sz w:val="24"/>
      <w:szCs w:val="24"/>
    </w:rPr>
  </w:style>
  <w:style w:type="paragraph" w:customStyle="1" w:styleId="3447B3B2C0A34DA6AF81C53D640296FF14">
    <w:name w:val="3447B3B2C0A34DA6AF81C53D640296FF14"/>
    <w:rsid w:val="00EC4ED0"/>
    <w:pPr>
      <w:spacing w:after="0" w:line="240" w:lineRule="auto"/>
      <w:jc w:val="both"/>
    </w:pPr>
    <w:rPr>
      <w:rFonts w:ascii="Times New Roman" w:eastAsiaTheme="minorHAnsi" w:hAnsi="Times New Roman"/>
      <w:sz w:val="24"/>
      <w:szCs w:val="24"/>
    </w:rPr>
  </w:style>
  <w:style w:type="paragraph" w:customStyle="1" w:styleId="BCD92E332096475ABE1B088368991F8314">
    <w:name w:val="BCD92E332096475ABE1B088368991F8314"/>
    <w:rsid w:val="00EC4ED0"/>
    <w:pPr>
      <w:spacing w:after="0" w:line="240" w:lineRule="auto"/>
      <w:jc w:val="both"/>
    </w:pPr>
    <w:rPr>
      <w:rFonts w:ascii="Times New Roman" w:eastAsiaTheme="minorHAnsi" w:hAnsi="Times New Roman"/>
      <w:sz w:val="24"/>
      <w:szCs w:val="24"/>
    </w:rPr>
  </w:style>
  <w:style w:type="paragraph" w:customStyle="1" w:styleId="90B9DBB36F844DDE9B4917A757E32B2914">
    <w:name w:val="90B9DBB36F844DDE9B4917A757E32B2914"/>
    <w:rsid w:val="00EC4ED0"/>
    <w:pPr>
      <w:spacing w:after="0" w:line="240" w:lineRule="auto"/>
      <w:jc w:val="both"/>
    </w:pPr>
    <w:rPr>
      <w:rFonts w:ascii="Times New Roman" w:eastAsiaTheme="minorHAnsi" w:hAnsi="Times New Roman"/>
      <w:sz w:val="24"/>
      <w:szCs w:val="24"/>
    </w:rPr>
  </w:style>
  <w:style w:type="paragraph" w:customStyle="1" w:styleId="6C19D778493D4EA991EA043A49BB3D3A14">
    <w:name w:val="6C19D778493D4EA991EA043A49BB3D3A14"/>
    <w:rsid w:val="00EC4ED0"/>
    <w:pPr>
      <w:spacing w:after="0" w:line="240" w:lineRule="auto"/>
      <w:jc w:val="both"/>
    </w:pPr>
    <w:rPr>
      <w:rFonts w:ascii="Times New Roman" w:eastAsiaTheme="minorHAnsi" w:hAnsi="Times New Roman"/>
      <w:sz w:val="24"/>
      <w:szCs w:val="24"/>
    </w:rPr>
  </w:style>
  <w:style w:type="paragraph" w:customStyle="1" w:styleId="AB9DF268ED2D4F04B036168FCEFDB97C3">
    <w:name w:val="AB9DF268ED2D4F04B036168FCEFDB97C3"/>
    <w:rsid w:val="00EC4ED0"/>
    <w:pPr>
      <w:spacing w:after="0" w:line="240" w:lineRule="auto"/>
      <w:jc w:val="both"/>
    </w:pPr>
    <w:rPr>
      <w:rFonts w:ascii="Times New Roman" w:eastAsiaTheme="minorHAnsi" w:hAnsi="Times New Roman"/>
      <w:sz w:val="24"/>
      <w:szCs w:val="24"/>
    </w:rPr>
  </w:style>
  <w:style w:type="paragraph" w:customStyle="1" w:styleId="84499532A5D946AEB9B39A0F2C4B7F6B14">
    <w:name w:val="84499532A5D946AEB9B39A0F2C4B7F6B14"/>
    <w:rsid w:val="00EC4ED0"/>
    <w:pPr>
      <w:spacing w:after="0" w:line="240" w:lineRule="auto"/>
      <w:jc w:val="both"/>
    </w:pPr>
    <w:rPr>
      <w:rFonts w:ascii="Times New Roman" w:eastAsiaTheme="minorHAnsi" w:hAnsi="Times New Roman"/>
      <w:sz w:val="24"/>
      <w:szCs w:val="24"/>
    </w:rPr>
  </w:style>
  <w:style w:type="paragraph" w:customStyle="1" w:styleId="B1A67F54C98443AEB5375F62B4130B2714">
    <w:name w:val="B1A67F54C98443AEB5375F62B4130B2714"/>
    <w:rsid w:val="00EC4ED0"/>
    <w:pPr>
      <w:spacing w:after="0" w:line="240" w:lineRule="auto"/>
      <w:jc w:val="both"/>
    </w:pPr>
    <w:rPr>
      <w:rFonts w:ascii="Times New Roman" w:eastAsiaTheme="minorHAnsi" w:hAnsi="Times New Roman"/>
      <w:sz w:val="24"/>
      <w:szCs w:val="24"/>
    </w:rPr>
  </w:style>
  <w:style w:type="paragraph" w:customStyle="1" w:styleId="04E1A8F444F64A3389030FBD983AC20714">
    <w:name w:val="04E1A8F444F64A3389030FBD983AC20714"/>
    <w:rsid w:val="00EC4ED0"/>
    <w:pPr>
      <w:spacing w:after="0" w:line="240" w:lineRule="auto"/>
      <w:jc w:val="both"/>
    </w:pPr>
    <w:rPr>
      <w:rFonts w:ascii="Times New Roman" w:eastAsiaTheme="minorHAnsi" w:hAnsi="Times New Roman"/>
      <w:sz w:val="24"/>
      <w:szCs w:val="24"/>
    </w:rPr>
  </w:style>
  <w:style w:type="paragraph" w:customStyle="1" w:styleId="73C27736254448DCBDAF058BC8B514E914">
    <w:name w:val="73C27736254448DCBDAF058BC8B514E914"/>
    <w:rsid w:val="00EC4ED0"/>
    <w:pPr>
      <w:spacing w:after="0" w:line="240" w:lineRule="auto"/>
      <w:jc w:val="both"/>
    </w:pPr>
    <w:rPr>
      <w:rFonts w:ascii="Times New Roman" w:eastAsiaTheme="minorHAnsi" w:hAnsi="Times New Roman"/>
      <w:sz w:val="24"/>
      <w:szCs w:val="24"/>
    </w:rPr>
  </w:style>
  <w:style w:type="paragraph" w:customStyle="1" w:styleId="9567D0C6006F4DC6BB499D1BBDEA1FE71">
    <w:name w:val="9567D0C6006F4DC6BB499D1BBDEA1FE71"/>
    <w:rsid w:val="00EC4ED0"/>
    <w:pPr>
      <w:spacing w:after="0" w:line="240" w:lineRule="auto"/>
      <w:jc w:val="both"/>
    </w:pPr>
    <w:rPr>
      <w:rFonts w:ascii="Times New Roman" w:eastAsiaTheme="minorHAnsi" w:hAnsi="Times New Roman"/>
      <w:sz w:val="24"/>
      <w:szCs w:val="24"/>
    </w:rPr>
  </w:style>
  <w:style w:type="paragraph" w:customStyle="1" w:styleId="3447B3B2C0A34DA6AF81C53D640296FF15">
    <w:name w:val="3447B3B2C0A34DA6AF81C53D640296FF15"/>
    <w:rsid w:val="00EC4ED0"/>
    <w:pPr>
      <w:spacing w:after="0" w:line="240" w:lineRule="auto"/>
      <w:jc w:val="both"/>
    </w:pPr>
    <w:rPr>
      <w:rFonts w:ascii="Times New Roman" w:eastAsiaTheme="minorHAnsi" w:hAnsi="Times New Roman"/>
      <w:sz w:val="24"/>
      <w:szCs w:val="24"/>
    </w:rPr>
  </w:style>
  <w:style w:type="paragraph" w:customStyle="1" w:styleId="BCD92E332096475ABE1B088368991F8315">
    <w:name w:val="BCD92E332096475ABE1B088368991F8315"/>
    <w:rsid w:val="00EC4ED0"/>
    <w:pPr>
      <w:spacing w:after="0" w:line="240" w:lineRule="auto"/>
      <w:jc w:val="both"/>
    </w:pPr>
    <w:rPr>
      <w:rFonts w:ascii="Times New Roman" w:eastAsiaTheme="minorHAnsi" w:hAnsi="Times New Roman"/>
      <w:sz w:val="24"/>
      <w:szCs w:val="24"/>
    </w:rPr>
  </w:style>
  <w:style w:type="paragraph" w:customStyle="1" w:styleId="90B9DBB36F844DDE9B4917A757E32B2915">
    <w:name w:val="90B9DBB36F844DDE9B4917A757E32B2915"/>
    <w:rsid w:val="00EC4ED0"/>
    <w:pPr>
      <w:spacing w:after="0" w:line="240" w:lineRule="auto"/>
      <w:jc w:val="both"/>
    </w:pPr>
    <w:rPr>
      <w:rFonts w:ascii="Times New Roman" w:eastAsiaTheme="minorHAnsi" w:hAnsi="Times New Roman"/>
      <w:sz w:val="24"/>
      <w:szCs w:val="24"/>
    </w:rPr>
  </w:style>
  <w:style w:type="paragraph" w:customStyle="1" w:styleId="6C19D778493D4EA991EA043A49BB3D3A15">
    <w:name w:val="6C19D778493D4EA991EA043A49BB3D3A15"/>
    <w:rsid w:val="00EC4ED0"/>
    <w:pPr>
      <w:spacing w:after="0" w:line="240" w:lineRule="auto"/>
      <w:jc w:val="both"/>
    </w:pPr>
    <w:rPr>
      <w:rFonts w:ascii="Times New Roman" w:eastAsiaTheme="minorHAnsi" w:hAnsi="Times New Roman"/>
      <w:sz w:val="24"/>
      <w:szCs w:val="24"/>
    </w:rPr>
  </w:style>
  <w:style w:type="paragraph" w:customStyle="1" w:styleId="AB9DF268ED2D4F04B036168FCEFDB97C4">
    <w:name w:val="AB9DF268ED2D4F04B036168FCEFDB97C4"/>
    <w:rsid w:val="00EC4ED0"/>
    <w:pPr>
      <w:spacing w:after="0" w:line="240" w:lineRule="auto"/>
      <w:jc w:val="both"/>
    </w:pPr>
    <w:rPr>
      <w:rFonts w:ascii="Times New Roman" w:eastAsiaTheme="minorHAnsi" w:hAnsi="Times New Roman"/>
      <w:sz w:val="24"/>
      <w:szCs w:val="24"/>
    </w:rPr>
  </w:style>
  <w:style w:type="paragraph" w:customStyle="1" w:styleId="84499532A5D946AEB9B39A0F2C4B7F6B15">
    <w:name w:val="84499532A5D946AEB9B39A0F2C4B7F6B15"/>
    <w:rsid w:val="00EC4ED0"/>
    <w:pPr>
      <w:spacing w:after="0" w:line="240" w:lineRule="auto"/>
      <w:jc w:val="both"/>
    </w:pPr>
    <w:rPr>
      <w:rFonts w:ascii="Times New Roman" w:eastAsiaTheme="minorHAnsi" w:hAnsi="Times New Roman"/>
      <w:sz w:val="24"/>
      <w:szCs w:val="24"/>
    </w:rPr>
  </w:style>
  <w:style w:type="paragraph" w:customStyle="1" w:styleId="B1A67F54C98443AEB5375F62B4130B2715">
    <w:name w:val="B1A67F54C98443AEB5375F62B4130B2715"/>
    <w:rsid w:val="00EC4ED0"/>
    <w:pPr>
      <w:spacing w:after="0" w:line="240" w:lineRule="auto"/>
      <w:jc w:val="both"/>
    </w:pPr>
    <w:rPr>
      <w:rFonts w:ascii="Times New Roman" w:eastAsiaTheme="minorHAnsi" w:hAnsi="Times New Roman"/>
      <w:sz w:val="24"/>
      <w:szCs w:val="24"/>
    </w:rPr>
  </w:style>
  <w:style w:type="paragraph" w:customStyle="1" w:styleId="04E1A8F444F64A3389030FBD983AC20715">
    <w:name w:val="04E1A8F444F64A3389030FBD983AC20715"/>
    <w:rsid w:val="00EC4ED0"/>
    <w:pPr>
      <w:spacing w:after="0" w:line="240" w:lineRule="auto"/>
      <w:jc w:val="both"/>
    </w:pPr>
    <w:rPr>
      <w:rFonts w:ascii="Times New Roman" w:eastAsiaTheme="minorHAnsi" w:hAnsi="Times New Roman"/>
      <w:sz w:val="24"/>
      <w:szCs w:val="24"/>
    </w:rPr>
  </w:style>
  <w:style w:type="paragraph" w:customStyle="1" w:styleId="73C27736254448DCBDAF058BC8B514E915">
    <w:name w:val="73C27736254448DCBDAF058BC8B514E915"/>
    <w:rsid w:val="00EC4ED0"/>
    <w:pPr>
      <w:spacing w:after="0" w:line="240" w:lineRule="auto"/>
      <w:jc w:val="both"/>
    </w:pPr>
    <w:rPr>
      <w:rFonts w:ascii="Times New Roman" w:eastAsiaTheme="minorHAnsi" w:hAnsi="Times New Roman"/>
      <w:sz w:val="24"/>
      <w:szCs w:val="24"/>
    </w:rPr>
  </w:style>
  <w:style w:type="paragraph" w:customStyle="1" w:styleId="9567D0C6006F4DC6BB499D1BBDEA1FE72">
    <w:name w:val="9567D0C6006F4DC6BB499D1BBDEA1FE72"/>
    <w:rsid w:val="00EC4ED0"/>
    <w:pPr>
      <w:spacing w:after="0" w:line="240" w:lineRule="auto"/>
      <w:jc w:val="both"/>
    </w:pPr>
    <w:rPr>
      <w:rFonts w:ascii="Times New Roman" w:eastAsiaTheme="minorHAnsi" w:hAnsi="Times New Roman"/>
      <w:sz w:val="24"/>
      <w:szCs w:val="24"/>
    </w:rPr>
  </w:style>
  <w:style w:type="paragraph" w:customStyle="1" w:styleId="7DE3CCF242454F67B1FF39CEA3584626">
    <w:name w:val="7DE3CCF242454F67B1FF39CEA3584626"/>
    <w:rsid w:val="00EC4ED0"/>
    <w:pPr>
      <w:spacing w:after="0" w:line="240" w:lineRule="auto"/>
      <w:jc w:val="both"/>
    </w:pPr>
    <w:rPr>
      <w:rFonts w:ascii="Times New Roman" w:eastAsiaTheme="minorHAnsi" w:hAnsi="Times New Roman"/>
      <w:sz w:val="24"/>
      <w:szCs w:val="24"/>
    </w:rPr>
  </w:style>
  <w:style w:type="paragraph" w:customStyle="1" w:styleId="3447B3B2C0A34DA6AF81C53D640296FF16">
    <w:name w:val="3447B3B2C0A34DA6AF81C53D640296FF16"/>
    <w:rsid w:val="00901775"/>
    <w:pPr>
      <w:spacing w:after="0" w:line="240" w:lineRule="auto"/>
      <w:jc w:val="both"/>
    </w:pPr>
    <w:rPr>
      <w:rFonts w:ascii="Times New Roman" w:eastAsiaTheme="minorHAnsi" w:hAnsi="Times New Roman"/>
      <w:sz w:val="24"/>
      <w:szCs w:val="24"/>
    </w:rPr>
  </w:style>
  <w:style w:type="paragraph" w:customStyle="1" w:styleId="BCD92E332096475ABE1B088368991F8316">
    <w:name w:val="BCD92E332096475ABE1B088368991F8316"/>
    <w:rsid w:val="00901775"/>
    <w:pPr>
      <w:spacing w:after="0" w:line="240" w:lineRule="auto"/>
      <w:jc w:val="both"/>
    </w:pPr>
    <w:rPr>
      <w:rFonts w:ascii="Times New Roman" w:eastAsiaTheme="minorHAnsi" w:hAnsi="Times New Roman"/>
      <w:sz w:val="24"/>
      <w:szCs w:val="24"/>
    </w:rPr>
  </w:style>
  <w:style w:type="paragraph" w:customStyle="1" w:styleId="90B9DBB36F844DDE9B4917A757E32B2916">
    <w:name w:val="90B9DBB36F844DDE9B4917A757E32B2916"/>
    <w:rsid w:val="00901775"/>
    <w:pPr>
      <w:spacing w:after="0" w:line="240" w:lineRule="auto"/>
      <w:jc w:val="both"/>
    </w:pPr>
    <w:rPr>
      <w:rFonts w:ascii="Times New Roman" w:eastAsiaTheme="minorHAnsi" w:hAnsi="Times New Roman"/>
      <w:sz w:val="24"/>
      <w:szCs w:val="24"/>
    </w:rPr>
  </w:style>
  <w:style w:type="paragraph" w:customStyle="1" w:styleId="6C19D778493D4EA991EA043A49BB3D3A16">
    <w:name w:val="6C19D778493D4EA991EA043A49BB3D3A16"/>
    <w:rsid w:val="00901775"/>
    <w:pPr>
      <w:spacing w:after="0" w:line="240" w:lineRule="auto"/>
      <w:jc w:val="both"/>
    </w:pPr>
    <w:rPr>
      <w:rFonts w:ascii="Times New Roman" w:eastAsiaTheme="minorHAnsi" w:hAnsi="Times New Roman"/>
      <w:sz w:val="24"/>
      <w:szCs w:val="24"/>
    </w:rPr>
  </w:style>
  <w:style w:type="paragraph" w:customStyle="1" w:styleId="AB9DF268ED2D4F04B036168FCEFDB97C5">
    <w:name w:val="AB9DF268ED2D4F04B036168FCEFDB97C5"/>
    <w:rsid w:val="00901775"/>
    <w:pPr>
      <w:spacing w:after="0" w:line="240" w:lineRule="auto"/>
      <w:jc w:val="both"/>
    </w:pPr>
    <w:rPr>
      <w:rFonts w:ascii="Times New Roman" w:eastAsiaTheme="minorHAnsi" w:hAnsi="Times New Roman"/>
      <w:sz w:val="24"/>
      <w:szCs w:val="24"/>
    </w:rPr>
  </w:style>
  <w:style w:type="paragraph" w:customStyle="1" w:styleId="84499532A5D946AEB9B39A0F2C4B7F6B16">
    <w:name w:val="84499532A5D946AEB9B39A0F2C4B7F6B16"/>
    <w:rsid w:val="00901775"/>
    <w:pPr>
      <w:spacing w:after="0" w:line="240" w:lineRule="auto"/>
      <w:jc w:val="both"/>
    </w:pPr>
    <w:rPr>
      <w:rFonts w:ascii="Times New Roman" w:eastAsiaTheme="minorHAnsi" w:hAnsi="Times New Roman"/>
      <w:sz w:val="24"/>
      <w:szCs w:val="24"/>
    </w:rPr>
  </w:style>
  <w:style w:type="paragraph" w:customStyle="1" w:styleId="B1A67F54C98443AEB5375F62B4130B2716">
    <w:name w:val="B1A67F54C98443AEB5375F62B4130B2716"/>
    <w:rsid w:val="00901775"/>
    <w:pPr>
      <w:spacing w:after="0" w:line="240" w:lineRule="auto"/>
      <w:jc w:val="both"/>
    </w:pPr>
    <w:rPr>
      <w:rFonts w:ascii="Times New Roman" w:eastAsiaTheme="minorHAnsi" w:hAnsi="Times New Roman"/>
      <w:sz w:val="24"/>
      <w:szCs w:val="24"/>
    </w:rPr>
  </w:style>
  <w:style w:type="paragraph" w:customStyle="1" w:styleId="04E1A8F444F64A3389030FBD983AC20716">
    <w:name w:val="04E1A8F444F64A3389030FBD983AC20716"/>
    <w:rsid w:val="00901775"/>
    <w:pPr>
      <w:spacing w:after="0" w:line="240" w:lineRule="auto"/>
      <w:jc w:val="both"/>
    </w:pPr>
    <w:rPr>
      <w:rFonts w:ascii="Times New Roman" w:eastAsiaTheme="minorHAnsi" w:hAnsi="Times New Roman"/>
      <w:sz w:val="24"/>
      <w:szCs w:val="24"/>
    </w:rPr>
  </w:style>
  <w:style w:type="paragraph" w:customStyle="1" w:styleId="73C27736254448DCBDAF058BC8B514E916">
    <w:name w:val="73C27736254448DCBDAF058BC8B514E916"/>
    <w:rsid w:val="00901775"/>
    <w:pPr>
      <w:spacing w:after="0" w:line="240" w:lineRule="auto"/>
      <w:jc w:val="both"/>
    </w:pPr>
    <w:rPr>
      <w:rFonts w:ascii="Times New Roman" w:eastAsiaTheme="minorHAnsi" w:hAnsi="Times New Roman"/>
      <w:sz w:val="24"/>
      <w:szCs w:val="24"/>
    </w:rPr>
  </w:style>
  <w:style w:type="paragraph" w:customStyle="1" w:styleId="9567D0C6006F4DC6BB499D1BBDEA1FE73">
    <w:name w:val="9567D0C6006F4DC6BB499D1BBDEA1FE73"/>
    <w:rsid w:val="00901775"/>
    <w:pPr>
      <w:spacing w:after="0" w:line="240" w:lineRule="auto"/>
      <w:jc w:val="both"/>
    </w:pPr>
    <w:rPr>
      <w:rFonts w:ascii="Times New Roman" w:eastAsiaTheme="minorHAnsi" w:hAnsi="Times New Roman"/>
      <w:sz w:val="24"/>
      <w:szCs w:val="24"/>
    </w:rPr>
  </w:style>
  <w:style w:type="paragraph" w:customStyle="1" w:styleId="7DE3CCF242454F67B1FF39CEA35846261">
    <w:name w:val="7DE3CCF242454F67B1FF39CEA35846261"/>
    <w:rsid w:val="00901775"/>
    <w:pPr>
      <w:spacing w:after="0" w:line="240" w:lineRule="auto"/>
      <w:jc w:val="both"/>
    </w:pPr>
    <w:rPr>
      <w:rFonts w:ascii="Times New Roman" w:eastAsiaTheme="minorHAnsi" w:hAnsi="Times New Roman"/>
      <w:sz w:val="24"/>
      <w:szCs w:val="24"/>
    </w:rPr>
  </w:style>
  <w:style w:type="paragraph" w:customStyle="1" w:styleId="3447B3B2C0A34DA6AF81C53D640296FF17">
    <w:name w:val="3447B3B2C0A34DA6AF81C53D640296FF17"/>
    <w:rsid w:val="00901775"/>
    <w:pPr>
      <w:spacing w:after="0" w:line="240" w:lineRule="auto"/>
      <w:jc w:val="both"/>
    </w:pPr>
    <w:rPr>
      <w:rFonts w:ascii="Times New Roman" w:eastAsiaTheme="minorHAnsi" w:hAnsi="Times New Roman"/>
      <w:sz w:val="24"/>
      <w:szCs w:val="24"/>
    </w:rPr>
  </w:style>
  <w:style w:type="paragraph" w:customStyle="1" w:styleId="BCD92E332096475ABE1B088368991F8317">
    <w:name w:val="BCD92E332096475ABE1B088368991F8317"/>
    <w:rsid w:val="00901775"/>
    <w:pPr>
      <w:spacing w:after="0" w:line="240" w:lineRule="auto"/>
      <w:jc w:val="both"/>
    </w:pPr>
    <w:rPr>
      <w:rFonts w:ascii="Times New Roman" w:eastAsiaTheme="minorHAnsi" w:hAnsi="Times New Roman"/>
      <w:sz w:val="24"/>
      <w:szCs w:val="24"/>
    </w:rPr>
  </w:style>
  <w:style w:type="paragraph" w:customStyle="1" w:styleId="90B9DBB36F844DDE9B4917A757E32B2917">
    <w:name w:val="90B9DBB36F844DDE9B4917A757E32B2917"/>
    <w:rsid w:val="00901775"/>
    <w:pPr>
      <w:spacing w:after="0" w:line="240" w:lineRule="auto"/>
      <w:jc w:val="both"/>
    </w:pPr>
    <w:rPr>
      <w:rFonts w:ascii="Times New Roman" w:eastAsiaTheme="minorHAnsi" w:hAnsi="Times New Roman"/>
      <w:sz w:val="24"/>
      <w:szCs w:val="24"/>
    </w:rPr>
  </w:style>
  <w:style w:type="paragraph" w:customStyle="1" w:styleId="6C19D778493D4EA991EA043A49BB3D3A17">
    <w:name w:val="6C19D778493D4EA991EA043A49BB3D3A17"/>
    <w:rsid w:val="00901775"/>
    <w:pPr>
      <w:spacing w:after="0" w:line="240" w:lineRule="auto"/>
      <w:jc w:val="both"/>
    </w:pPr>
    <w:rPr>
      <w:rFonts w:ascii="Times New Roman" w:eastAsiaTheme="minorHAnsi" w:hAnsi="Times New Roman"/>
      <w:sz w:val="24"/>
      <w:szCs w:val="24"/>
    </w:rPr>
  </w:style>
  <w:style w:type="paragraph" w:customStyle="1" w:styleId="AB9DF268ED2D4F04B036168FCEFDB97C6">
    <w:name w:val="AB9DF268ED2D4F04B036168FCEFDB97C6"/>
    <w:rsid w:val="00901775"/>
    <w:pPr>
      <w:spacing w:after="0" w:line="240" w:lineRule="auto"/>
      <w:jc w:val="both"/>
    </w:pPr>
    <w:rPr>
      <w:rFonts w:ascii="Times New Roman" w:eastAsiaTheme="minorHAnsi" w:hAnsi="Times New Roman"/>
      <w:sz w:val="24"/>
      <w:szCs w:val="24"/>
    </w:rPr>
  </w:style>
  <w:style w:type="paragraph" w:customStyle="1" w:styleId="84499532A5D946AEB9B39A0F2C4B7F6B17">
    <w:name w:val="84499532A5D946AEB9B39A0F2C4B7F6B17"/>
    <w:rsid w:val="00901775"/>
    <w:pPr>
      <w:spacing w:after="0" w:line="240" w:lineRule="auto"/>
      <w:jc w:val="both"/>
    </w:pPr>
    <w:rPr>
      <w:rFonts w:ascii="Times New Roman" w:eastAsiaTheme="minorHAnsi" w:hAnsi="Times New Roman"/>
      <w:sz w:val="24"/>
      <w:szCs w:val="24"/>
    </w:rPr>
  </w:style>
  <w:style w:type="paragraph" w:customStyle="1" w:styleId="B1A67F54C98443AEB5375F62B4130B2717">
    <w:name w:val="B1A67F54C98443AEB5375F62B4130B2717"/>
    <w:rsid w:val="00901775"/>
    <w:pPr>
      <w:spacing w:after="0" w:line="240" w:lineRule="auto"/>
      <w:jc w:val="both"/>
    </w:pPr>
    <w:rPr>
      <w:rFonts w:ascii="Times New Roman" w:eastAsiaTheme="minorHAnsi" w:hAnsi="Times New Roman"/>
      <w:sz w:val="24"/>
      <w:szCs w:val="24"/>
    </w:rPr>
  </w:style>
  <w:style w:type="paragraph" w:customStyle="1" w:styleId="04E1A8F444F64A3389030FBD983AC20717">
    <w:name w:val="04E1A8F444F64A3389030FBD983AC20717"/>
    <w:rsid w:val="00901775"/>
    <w:pPr>
      <w:spacing w:after="0" w:line="240" w:lineRule="auto"/>
      <w:jc w:val="both"/>
    </w:pPr>
    <w:rPr>
      <w:rFonts w:ascii="Times New Roman" w:eastAsiaTheme="minorHAnsi" w:hAnsi="Times New Roman"/>
      <w:sz w:val="24"/>
      <w:szCs w:val="24"/>
    </w:rPr>
  </w:style>
  <w:style w:type="paragraph" w:customStyle="1" w:styleId="73C27736254448DCBDAF058BC8B514E917">
    <w:name w:val="73C27736254448DCBDAF058BC8B514E917"/>
    <w:rsid w:val="00901775"/>
    <w:pPr>
      <w:spacing w:after="0" w:line="240" w:lineRule="auto"/>
      <w:jc w:val="both"/>
    </w:pPr>
    <w:rPr>
      <w:rFonts w:ascii="Times New Roman" w:eastAsiaTheme="minorHAnsi" w:hAnsi="Times New Roman"/>
      <w:sz w:val="24"/>
      <w:szCs w:val="24"/>
    </w:rPr>
  </w:style>
  <w:style w:type="paragraph" w:customStyle="1" w:styleId="9567D0C6006F4DC6BB499D1BBDEA1FE74">
    <w:name w:val="9567D0C6006F4DC6BB499D1BBDEA1FE74"/>
    <w:rsid w:val="00901775"/>
    <w:pPr>
      <w:spacing w:after="0" w:line="240" w:lineRule="auto"/>
      <w:jc w:val="both"/>
    </w:pPr>
    <w:rPr>
      <w:rFonts w:ascii="Times New Roman" w:eastAsiaTheme="minorHAnsi" w:hAnsi="Times New Roman"/>
      <w:sz w:val="24"/>
      <w:szCs w:val="24"/>
    </w:rPr>
  </w:style>
  <w:style w:type="paragraph" w:customStyle="1" w:styleId="7DE3CCF242454F67B1FF39CEA35846262">
    <w:name w:val="7DE3CCF242454F67B1FF39CEA35846262"/>
    <w:rsid w:val="00901775"/>
    <w:pPr>
      <w:spacing w:after="0" w:line="240" w:lineRule="auto"/>
      <w:jc w:val="both"/>
    </w:pPr>
    <w:rPr>
      <w:rFonts w:ascii="Times New Roman" w:eastAsiaTheme="minorHAnsi" w:hAnsi="Times New Roman"/>
      <w:sz w:val="24"/>
      <w:szCs w:val="24"/>
    </w:rPr>
  </w:style>
  <w:style w:type="paragraph" w:customStyle="1" w:styleId="3447B3B2C0A34DA6AF81C53D640296FF18">
    <w:name w:val="3447B3B2C0A34DA6AF81C53D640296FF18"/>
    <w:rsid w:val="00D9732A"/>
    <w:pPr>
      <w:spacing w:after="0" w:line="240" w:lineRule="auto"/>
      <w:jc w:val="both"/>
    </w:pPr>
    <w:rPr>
      <w:rFonts w:ascii="Times New Roman" w:eastAsiaTheme="minorHAnsi" w:hAnsi="Times New Roman"/>
      <w:sz w:val="24"/>
      <w:szCs w:val="24"/>
    </w:rPr>
  </w:style>
  <w:style w:type="paragraph" w:customStyle="1" w:styleId="BCD92E332096475ABE1B088368991F8318">
    <w:name w:val="BCD92E332096475ABE1B088368991F8318"/>
    <w:rsid w:val="00D9732A"/>
    <w:pPr>
      <w:spacing w:after="0" w:line="240" w:lineRule="auto"/>
      <w:jc w:val="both"/>
    </w:pPr>
    <w:rPr>
      <w:rFonts w:ascii="Times New Roman" w:eastAsiaTheme="minorHAnsi" w:hAnsi="Times New Roman"/>
      <w:sz w:val="24"/>
      <w:szCs w:val="24"/>
    </w:rPr>
  </w:style>
  <w:style w:type="paragraph" w:customStyle="1" w:styleId="90B9DBB36F844DDE9B4917A757E32B2918">
    <w:name w:val="90B9DBB36F844DDE9B4917A757E32B2918"/>
    <w:rsid w:val="00D9732A"/>
    <w:pPr>
      <w:spacing w:after="0" w:line="240" w:lineRule="auto"/>
      <w:jc w:val="both"/>
    </w:pPr>
    <w:rPr>
      <w:rFonts w:ascii="Times New Roman" w:eastAsiaTheme="minorHAnsi" w:hAnsi="Times New Roman"/>
      <w:sz w:val="24"/>
      <w:szCs w:val="24"/>
    </w:rPr>
  </w:style>
  <w:style w:type="paragraph" w:customStyle="1" w:styleId="6C19D778493D4EA991EA043A49BB3D3A18">
    <w:name w:val="6C19D778493D4EA991EA043A49BB3D3A18"/>
    <w:rsid w:val="00D9732A"/>
    <w:pPr>
      <w:spacing w:after="0" w:line="240" w:lineRule="auto"/>
      <w:jc w:val="both"/>
    </w:pPr>
    <w:rPr>
      <w:rFonts w:ascii="Times New Roman" w:eastAsiaTheme="minorHAnsi" w:hAnsi="Times New Roman"/>
      <w:sz w:val="24"/>
      <w:szCs w:val="24"/>
    </w:rPr>
  </w:style>
  <w:style w:type="paragraph" w:customStyle="1" w:styleId="87D9BDEE92AD4905B793D0B4F4AD5BE0">
    <w:name w:val="87D9BDEE92AD4905B793D0B4F4AD5BE0"/>
    <w:rsid w:val="00D9732A"/>
    <w:pPr>
      <w:spacing w:after="0" w:line="240" w:lineRule="auto"/>
      <w:jc w:val="both"/>
    </w:pPr>
    <w:rPr>
      <w:rFonts w:ascii="Times New Roman" w:eastAsiaTheme="minorHAnsi" w:hAnsi="Times New Roman"/>
      <w:sz w:val="24"/>
      <w:szCs w:val="24"/>
    </w:rPr>
  </w:style>
  <w:style w:type="paragraph" w:customStyle="1" w:styleId="AB9DF268ED2D4F04B036168FCEFDB97C7">
    <w:name w:val="AB9DF268ED2D4F04B036168FCEFDB97C7"/>
    <w:rsid w:val="00D9732A"/>
    <w:pPr>
      <w:spacing w:after="0" w:line="240" w:lineRule="auto"/>
      <w:jc w:val="both"/>
    </w:pPr>
    <w:rPr>
      <w:rFonts w:ascii="Times New Roman" w:eastAsiaTheme="minorHAnsi" w:hAnsi="Times New Roman"/>
      <w:sz w:val="24"/>
      <w:szCs w:val="24"/>
    </w:rPr>
  </w:style>
  <w:style w:type="paragraph" w:customStyle="1" w:styleId="84499532A5D946AEB9B39A0F2C4B7F6B18">
    <w:name w:val="84499532A5D946AEB9B39A0F2C4B7F6B18"/>
    <w:rsid w:val="00D9732A"/>
    <w:pPr>
      <w:spacing w:after="0" w:line="240" w:lineRule="auto"/>
      <w:jc w:val="both"/>
    </w:pPr>
    <w:rPr>
      <w:rFonts w:ascii="Times New Roman" w:eastAsiaTheme="minorHAnsi" w:hAnsi="Times New Roman"/>
      <w:sz w:val="24"/>
      <w:szCs w:val="24"/>
    </w:rPr>
  </w:style>
  <w:style w:type="paragraph" w:customStyle="1" w:styleId="B1A67F54C98443AEB5375F62B4130B2718">
    <w:name w:val="B1A67F54C98443AEB5375F62B4130B2718"/>
    <w:rsid w:val="00D9732A"/>
    <w:pPr>
      <w:spacing w:after="0" w:line="240" w:lineRule="auto"/>
      <w:jc w:val="both"/>
    </w:pPr>
    <w:rPr>
      <w:rFonts w:ascii="Times New Roman" w:eastAsiaTheme="minorHAnsi" w:hAnsi="Times New Roman"/>
      <w:sz w:val="24"/>
      <w:szCs w:val="24"/>
    </w:rPr>
  </w:style>
  <w:style w:type="paragraph" w:customStyle="1" w:styleId="04E1A8F444F64A3389030FBD983AC20718">
    <w:name w:val="04E1A8F444F64A3389030FBD983AC20718"/>
    <w:rsid w:val="00D9732A"/>
    <w:pPr>
      <w:spacing w:after="0" w:line="240" w:lineRule="auto"/>
      <w:jc w:val="both"/>
    </w:pPr>
    <w:rPr>
      <w:rFonts w:ascii="Times New Roman" w:eastAsiaTheme="minorHAnsi" w:hAnsi="Times New Roman"/>
      <w:sz w:val="24"/>
      <w:szCs w:val="24"/>
    </w:rPr>
  </w:style>
  <w:style w:type="paragraph" w:customStyle="1" w:styleId="73C27736254448DCBDAF058BC8B514E918">
    <w:name w:val="73C27736254448DCBDAF058BC8B514E918"/>
    <w:rsid w:val="00D9732A"/>
    <w:pPr>
      <w:spacing w:after="0" w:line="240" w:lineRule="auto"/>
      <w:jc w:val="both"/>
    </w:pPr>
    <w:rPr>
      <w:rFonts w:ascii="Times New Roman" w:eastAsiaTheme="minorHAnsi" w:hAnsi="Times New Roman"/>
      <w:sz w:val="24"/>
      <w:szCs w:val="24"/>
    </w:rPr>
  </w:style>
  <w:style w:type="paragraph" w:customStyle="1" w:styleId="9567D0C6006F4DC6BB499D1BBDEA1FE75">
    <w:name w:val="9567D0C6006F4DC6BB499D1BBDEA1FE75"/>
    <w:rsid w:val="00D9732A"/>
    <w:pPr>
      <w:spacing w:after="0" w:line="240" w:lineRule="auto"/>
      <w:jc w:val="both"/>
    </w:pPr>
    <w:rPr>
      <w:rFonts w:ascii="Times New Roman" w:eastAsiaTheme="minorHAnsi" w:hAnsi="Times New Roman"/>
      <w:sz w:val="24"/>
      <w:szCs w:val="24"/>
    </w:rPr>
  </w:style>
  <w:style w:type="paragraph" w:customStyle="1" w:styleId="7DE3CCF242454F67B1FF39CEA35846263">
    <w:name w:val="7DE3CCF242454F67B1FF39CEA35846263"/>
    <w:rsid w:val="00D9732A"/>
    <w:pPr>
      <w:spacing w:after="0" w:line="240" w:lineRule="auto"/>
      <w:jc w:val="both"/>
    </w:pPr>
    <w:rPr>
      <w:rFonts w:ascii="Times New Roman" w:eastAsiaTheme="minorHAnsi" w:hAnsi="Times New Roman"/>
      <w:sz w:val="24"/>
      <w:szCs w:val="24"/>
    </w:rPr>
  </w:style>
  <w:style w:type="paragraph" w:customStyle="1" w:styleId="3447B3B2C0A34DA6AF81C53D640296FF19">
    <w:name w:val="3447B3B2C0A34DA6AF81C53D640296FF19"/>
    <w:rsid w:val="0030398C"/>
    <w:pPr>
      <w:spacing w:after="0" w:line="240" w:lineRule="auto"/>
      <w:jc w:val="both"/>
    </w:pPr>
    <w:rPr>
      <w:rFonts w:ascii="Times New Roman" w:eastAsiaTheme="minorHAnsi" w:hAnsi="Times New Roman"/>
      <w:sz w:val="24"/>
      <w:szCs w:val="24"/>
    </w:rPr>
  </w:style>
  <w:style w:type="paragraph" w:customStyle="1" w:styleId="BCD92E332096475ABE1B088368991F8319">
    <w:name w:val="BCD92E332096475ABE1B088368991F8319"/>
    <w:rsid w:val="0030398C"/>
    <w:pPr>
      <w:spacing w:after="0" w:line="240" w:lineRule="auto"/>
      <w:jc w:val="both"/>
    </w:pPr>
    <w:rPr>
      <w:rFonts w:ascii="Times New Roman" w:eastAsiaTheme="minorHAnsi" w:hAnsi="Times New Roman"/>
      <w:sz w:val="24"/>
      <w:szCs w:val="24"/>
    </w:rPr>
  </w:style>
  <w:style w:type="paragraph" w:customStyle="1" w:styleId="90B9DBB36F844DDE9B4917A757E32B2919">
    <w:name w:val="90B9DBB36F844DDE9B4917A757E32B2919"/>
    <w:rsid w:val="0030398C"/>
    <w:pPr>
      <w:spacing w:after="0" w:line="240" w:lineRule="auto"/>
      <w:jc w:val="both"/>
    </w:pPr>
    <w:rPr>
      <w:rFonts w:ascii="Times New Roman" w:eastAsiaTheme="minorHAnsi" w:hAnsi="Times New Roman"/>
      <w:sz w:val="24"/>
      <w:szCs w:val="24"/>
    </w:rPr>
  </w:style>
  <w:style w:type="paragraph" w:customStyle="1" w:styleId="6C19D778493D4EA991EA043A49BB3D3A19">
    <w:name w:val="6C19D778493D4EA991EA043A49BB3D3A19"/>
    <w:rsid w:val="0030398C"/>
    <w:pPr>
      <w:spacing w:after="0" w:line="240" w:lineRule="auto"/>
      <w:jc w:val="both"/>
    </w:pPr>
    <w:rPr>
      <w:rFonts w:ascii="Times New Roman" w:eastAsiaTheme="minorHAnsi" w:hAnsi="Times New Roman"/>
      <w:sz w:val="24"/>
      <w:szCs w:val="24"/>
    </w:rPr>
  </w:style>
  <w:style w:type="paragraph" w:customStyle="1" w:styleId="87D9BDEE92AD4905B793D0B4F4AD5BE01">
    <w:name w:val="87D9BDEE92AD4905B793D0B4F4AD5BE01"/>
    <w:rsid w:val="0030398C"/>
    <w:pPr>
      <w:spacing w:after="0" w:line="240" w:lineRule="auto"/>
      <w:jc w:val="both"/>
    </w:pPr>
    <w:rPr>
      <w:rFonts w:ascii="Times New Roman" w:eastAsiaTheme="minorHAnsi" w:hAnsi="Times New Roman"/>
      <w:sz w:val="24"/>
      <w:szCs w:val="24"/>
    </w:rPr>
  </w:style>
  <w:style w:type="paragraph" w:customStyle="1" w:styleId="AB9DF268ED2D4F04B036168FCEFDB97C8">
    <w:name w:val="AB9DF268ED2D4F04B036168FCEFDB97C8"/>
    <w:rsid w:val="0030398C"/>
    <w:pPr>
      <w:spacing w:after="0" w:line="240" w:lineRule="auto"/>
      <w:jc w:val="both"/>
    </w:pPr>
    <w:rPr>
      <w:rFonts w:ascii="Times New Roman" w:eastAsiaTheme="minorHAnsi" w:hAnsi="Times New Roman"/>
      <w:sz w:val="24"/>
      <w:szCs w:val="24"/>
    </w:rPr>
  </w:style>
  <w:style w:type="paragraph" w:customStyle="1" w:styleId="84499532A5D946AEB9B39A0F2C4B7F6B19">
    <w:name w:val="84499532A5D946AEB9B39A0F2C4B7F6B19"/>
    <w:rsid w:val="0030398C"/>
    <w:pPr>
      <w:spacing w:after="0" w:line="240" w:lineRule="auto"/>
      <w:jc w:val="both"/>
    </w:pPr>
    <w:rPr>
      <w:rFonts w:ascii="Times New Roman" w:eastAsiaTheme="minorHAnsi" w:hAnsi="Times New Roman"/>
      <w:sz w:val="24"/>
      <w:szCs w:val="24"/>
    </w:rPr>
  </w:style>
  <w:style w:type="paragraph" w:customStyle="1" w:styleId="B1A67F54C98443AEB5375F62B4130B2719">
    <w:name w:val="B1A67F54C98443AEB5375F62B4130B2719"/>
    <w:rsid w:val="0030398C"/>
    <w:pPr>
      <w:spacing w:after="0" w:line="240" w:lineRule="auto"/>
      <w:jc w:val="both"/>
    </w:pPr>
    <w:rPr>
      <w:rFonts w:ascii="Times New Roman" w:eastAsiaTheme="minorHAnsi" w:hAnsi="Times New Roman"/>
      <w:sz w:val="24"/>
      <w:szCs w:val="24"/>
    </w:rPr>
  </w:style>
  <w:style w:type="paragraph" w:customStyle="1" w:styleId="04E1A8F444F64A3389030FBD983AC20719">
    <w:name w:val="04E1A8F444F64A3389030FBD983AC20719"/>
    <w:rsid w:val="0030398C"/>
    <w:pPr>
      <w:spacing w:after="0" w:line="240" w:lineRule="auto"/>
      <w:jc w:val="both"/>
    </w:pPr>
    <w:rPr>
      <w:rFonts w:ascii="Times New Roman" w:eastAsiaTheme="minorHAnsi" w:hAnsi="Times New Roman"/>
      <w:sz w:val="24"/>
      <w:szCs w:val="24"/>
    </w:rPr>
  </w:style>
  <w:style w:type="paragraph" w:customStyle="1" w:styleId="73C27736254448DCBDAF058BC8B514E919">
    <w:name w:val="73C27736254448DCBDAF058BC8B514E919"/>
    <w:rsid w:val="0030398C"/>
    <w:pPr>
      <w:spacing w:after="0" w:line="240" w:lineRule="auto"/>
      <w:jc w:val="both"/>
    </w:pPr>
    <w:rPr>
      <w:rFonts w:ascii="Times New Roman" w:eastAsiaTheme="minorHAnsi" w:hAnsi="Times New Roman"/>
      <w:sz w:val="24"/>
      <w:szCs w:val="24"/>
    </w:rPr>
  </w:style>
  <w:style w:type="paragraph" w:customStyle="1" w:styleId="9567D0C6006F4DC6BB499D1BBDEA1FE76">
    <w:name w:val="9567D0C6006F4DC6BB499D1BBDEA1FE76"/>
    <w:rsid w:val="0030398C"/>
    <w:pPr>
      <w:spacing w:after="0" w:line="240" w:lineRule="auto"/>
      <w:jc w:val="both"/>
    </w:pPr>
    <w:rPr>
      <w:rFonts w:ascii="Times New Roman" w:eastAsiaTheme="minorHAnsi" w:hAnsi="Times New Roman"/>
      <w:sz w:val="24"/>
      <w:szCs w:val="24"/>
    </w:rPr>
  </w:style>
  <w:style w:type="paragraph" w:customStyle="1" w:styleId="7DE3CCF242454F67B1FF39CEA35846264">
    <w:name w:val="7DE3CCF242454F67B1FF39CEA35846264"/>
    <w:rsid w:val="0030398C"/>
    <w:pPr>
      <w:spacing w:after="0" w:line="240" w:lineRule="auto"/>
      <w:jc w:val="both"/>
    </w:pPr>
    <w:rPr>
      <w:rFonts w:ascii="Times New Roman" w:eastAsiaTheme="minorHAnsi" w:hAnsi="Times New Roman"/>
      <w:sz w:val="24"/>
      <w:szCs w:val="24"/>
    </w:rPr>
  </w:style>
  <w:style w:type="paragraph" w:customStyle="1" w:styleId="3447B3B2C0A34DA6AF81C53D640296FF20">
    <w:name w:val="3447B3B2C0A34DA6AF81C53D640296FF20"/>
    <w:rsid w:val="00DF39E0"/>
    <w:pPr>
      <w:spacing w:after="0" w:line="240" w:lineRule="auto"/>
      <w:jc w:val="both"/>
    </w:pPr>
    <w:rPr>
      <w:rFonts w:ascii="Times New Roman" w:eastAsiaTheme="minorHAnsi" w:hAnsi="Times New Roman"/>
      <w:sz w:val="24"/>
      <w:szCs w:val="24"/>
    </w:rPr>
  </w:style>
  <w:style w:type="paragraph" w:customStyle="1" w:styleId="BCD92E332096475ABE1B088368991F8320">
    <w:name w:val="BCD92E332096475ABE1B088368991F8320"/>
    <w:rsid w:val="00DF39E0"/>
    <w:pPr>
      <w:spacing w:after="0" w:line="240" w:lineRule="auto"/>
      <w:jc w:val="both"/>
    </w:pPr>
    <w:rPr>
      <w:rFonts w:ascii="Times New Roman" w:eastAsiaTheme="minorHAnsi" w:hAnsi="Times New Roman"/>
      <w:sz w:val="24"/>
      <w:szCs w:val="24"/>
    </w:rPr>
  </w:style>
  <w:style w:type="paragraph" w:customStyle="1" w:styleId="90B9DBB36F844DDE9B4917A757E32B2920">
    <w:name w:val="90B9DBB36F844DDE9B4917A757E32B2920"/>
    <w:rsid w:val="00DF39E0"/>
    <w:pPr>
      <w:spacing w:after="0" w:line="240" w:lineRule="auto"/>
      <w:jc w:val="both"/>
    </w:pPr>
    <w:rPr>
      <w:rFonts w:ascii="Times New Roman" w:eastAsiaTheme="minorHAnsi" w:hAnsi="Times New Roman"/>
      <w:sz w:val="24"/>
      <w:szCs w:val="24"/>
    </w:rPr>
  </w:style>
  <w:style w:type="paragraph" w:customStyle="1" w:styleId="6C19D778493D4EA991EA043A49BB3D3A20">
    <w:name w:val="6C19D778493D4EA991EA043A49BB3D3A20"/>
    <w:rsid w:val="00DF39E0"/>
    <w:pPr>
      <w:spacing w:after="0" w:line="240" w:lineRule="auto"/>
      <w:jc w:val="both"/>
    </w:pPr>
    <w:rPr>
      <w:rFonts w:ascii="Times New Roman" w:eastAsiaTheme="minorHAnsi" w:hAnsi="Times New Roman"/>
      <w:sz w:val="24"/>
      <w:szCs w:val="24"/>
    </w:rPr>
  </w:style>
  <w:style w:type="paragraph" w:customStyle="1" w:styleId="87D9BDEE92AD4905B793D0B4F4AD5BE02">
    <w:name w:val="87D9BDEE92AD4905B793D0B4F4AD5BE02"/>
    <w:rsid w:val="00DF39E0"/>
    <w:pPr>
      <w:spacing w:after="0" w:line="240" w:lineRule="auto"/>
      <w:jc w:val="both"/>
    </w:pPr>
    <w:rPr>
      <w:rFonts w:ascii="Times New Roman" w:eastAsiaTheme="minorHAnsi" w:hAnsi="Times New Roman"/>
      <w:sz w:val="24"/>
      <w:szCs w:val="24"/>
    </w:rPr>
  </w:style>
  <w:style w:type="paragraph" w:customStyle="1" w:styleId="AB9DF268ED2D4F04B036168FCEFDB97C9">
    <w:name w:val="AB9DF268ED2D4F04B036168FCEFDB97C9"/>
    <w:rsid w:val="00DF39E0"/>
    <w:pPr>
      <w:spacing w:after="0" w:line="240" w:lineRule="auto"/>
      <w:jc w:val="both"/>
    </w:pPr>
    <w:rPr>
      <w:rFonts w:ascii="Times New Roman" w:eastAsiaTheme="minorHAnsi" w:hAnsi="Times New Roman"/>
      <w:sz w:val="24"/>
      <w:szCs w:val="24"/>
    </w:rPr>
  </w:style>
  <w:style w:type="paragraph" w:customStyle="1" w:styleId="84499532A5D946AEB9B39A0F2C4B7F6B20">
    <w:name w:val="84499532A5D946AEB9B39A0F2C4B7F6B20"/>
    <w:rsid w:val="00DF39E0"/>
    <w:pPr>
      <w:spacing w:after="0" w:line="240" w:lineRule="auto"/>
      <w:jc w:val="both"/>
    </w:pPr>
    <w:rPr>
      <w:rFonts w:ascii="Times New Roman" w:eastAsiaTheme="minorHAnsi" w:hAnsi="Times New Roman"/>
      <w:sz w:val="24"/>
      <w:szCs w:val="24"/>
    </w:rPr>
  </w:style>
  <w:style w:type="paragraph" w:customStyle="1" w:styleId="B1A67F54C98443AEB5375F62B4130B2720">
    <w:name w:val="B1A67F54C98443AEB5375F62B4130B2720"/>
    <w:rsid w:val="00DF39E0"/>
    <w:pPr>
      <w:spacing w:after="0" w:line="240" w:lineRule="auto"/>
      <w:jc w:val="both"/>
    </w:pPr>
    <w:rPr>
      <w:rFonts w:ascii="Times New Roman" w:eastAsiaTheme="minorHAnsi" w:hAnsi="Times New Roman"/>
      <w:sz w:val="24"/>
      <w:szCs w:val="24"/>
    </w:rPr>
  </w:style>
  <w:style w:type="paragraph" w:customStyle="1" w:styleId="04E1A8F444F64A3389030FBD983AC20720">
    <w:name w:val="04E1A8F444F64A3389030FBD983AC20720"/>
    <w:rsid w:val="00DF39E0"/>
    <w:pPr>
      <w:spacing w:after="0" w:line="240" w:lineRule="auto"/>
      <w:jc w:val="both"/>
    </w:pPr>
    <w:rPr>
      <w:rFonts w:ascii="Times New Roman" w:eastAsiaTheme="minorHAnsi" w:hAnsi="Times New Roman"/>
      <w:sz w:val="24"/>
      <w:szCs w:val="24"/>
    </w:rPr>
  </w:style>
  <w:style w:type="paragraph" w:customStyle="1" w:styleId="73C27736254448DCBDAF058BC8B514E920">
    <w:name w:val="73C27736254448DCBDAF058BC8B514E920"/>
    <w:rsid w:val="00DF39E0"/>
    <w:pPr>
      <w:spacing w:after="0" w:line="240" w:lineRule="auto"/>
      <w:jc w:val="both"/>
    </w:pPr>
    <w:rPr>
      <w:rFonts w:ascii="Times New Roman" w:eastAsiaTheme="minorHAnsi" w:hAnsi="Times New Roman"/>
      <w:sz w:val="24"/>
      <w:szCs w:val="24"/>
    </w:rPr>
  </w:style>
  <w:style w:type="paragraph" w:customStyle="1" w:styleId="9567D0C6006F4DC6BB499D1BBDEA1FE77">
    <w:name w:val="9567D0C6006F4DC6BB499D1BBDEA1FE77"/>
    <w:rsid w:val="00DF39E0"/>
    <w:pPr>
      <w:spacing w:after="0" w:line="240" w:lineRule="auto"/>
      <w:jc w:val="both"/>
    </w:pPr>
    <w:rPr>
      <w:rFonts w:ascii="Times New Roman" w:eastAsiaTheme="minorHAnsi" w:hAnsi="Times New Roman"/>
      <w:sz w:val="24"/>
      <w:szCs w:val="24"/>
    </w:rPr>
  </w:style>
  <w:style w:type="paragraph" w:customStyle="1" w:styleId="7DE3CCF242454F67B1FF39CEA35846265">
    <w:name w:val="7DE3CCF242454F67B1FF39CEA35846265"/>
    <w:rsid w:val="00DF39E0"/>
    <w:pPr>
      <w:spacing w:after="0" w:line="240" w:lineRule="auto"/>
      <w:jc w:val="both"/>
    </w:pPr>
    <w:rPr>
      <w:rFonts w:ascii="Times New Roman" w:eastAsiaTheme="minorHAnsi" w:hAnsi="Times New Roman"/>
      <w:sz w:val="24"/>
      <w:szCs w:val="24"/>
    </w:rPr>
  </w:style>
  <w:style w:type="paragraph" w:customStyle="1" w:styleId="3447B3B2C0A34DA6AF81C53D640296FF21">
    <w:name w:val="3447B3B2C0A34DA6AF81C53D640296FF21"/>
    <w:rsid w:val="00DF39E0"/>
    <w:pPr>
      <w:spacing w:after="0" w:line="240" w:lineRule="auto"/>
      <w:jc w:val="both"/>
    </w:pPr>
    <w:rPr>
      <w:rFonts w:ascii="Times New Roman" w:eastAsiaTheme="minorHAnsi" w:hAnsi="Times New Roman"/>
      <w:sz w:val="24"/>
      <w:szCs w:val="24"/>
    </w:rPr>
  </w:style>
  <w:style w:type="paragraph" w:customStyle="1" w:styleId="BCD92E332096475ABE1B088368991F8321">
    <w:name w:val="BCD92E332096475ABE1B088368991F8321"/>
    <w:rsid w:val="00DF39E0"/>
    <w:pPr>
      <w:spacing w:after="0" w:line="240" w:lineRule="auto"/>
      <w:jc w:val="both"/>
    </w:pPr>
    <w:rPr>
      <w:rFonts w:ascii="Times New Roman" w:eastAsiaTheme="minorHAnsi" w:hAnsi="Times New Roman"/>
      <w:sz w:val="24"/>
      <w:szCs w:val="24"/>
    </w:rPr>
  </w:style>
  <w:style w:type="paragraph" w:customStyle="1" w:styleId="90B9DBB36F844DDE9B4917A757E32B2921">
    <w:name w:val="90B9DBB36F844DDE9B4917A757E32B2921"/>
    <w:rsid w:val="00DF39E0"/>
    <w:pPr>
      <w:spacing w:after="0" w:line="240" w:lineRule="auto"/>
      <w:jc w:val="both"/>
    </w:pPr>
    <w:rPr>
      <w:rFonts w:ascii="Times New Roman" w:eastAsiaTheme="minorHAnsi" w:hAnsi="Times New Roman"/>
      <w:sz w:val="24"/>
      <w:szCs w:val="24"/>
    </w:rPr>
  </w:style>
  <w:style w:type="paragraph" w:customStyle="1" w:styleId="6C19D778493D4EA991EA043A49BB3D3A21">
    <w:name w:val="6C19D778493D4EA991EA043A49BB3D3A21"/>
    <w:rsid w:val="00DF39E0"/>
    <w:pPr>
      <w:spacing w:after="0" w:line="240" w:lineRule="auto"/>
      <w:jc w:val="both"/>
    </w:pPr>
    <w:rPr>
      <w:rFonts w:ascii="Times New Roman" w:eastAsiaTheme="minorHAnsi" w:hAnsi="Times New Roman"/>
      <w:sz w:val="24"/>
      <w:szCs w:val="24"/>
    </w:rPr>
  </w:style>
  <w:style w:type="paragraph" w:customStyle="1" w:styleId="87D9BDEE92AD4905B793D0B4F4AD5BE03">
    <w:name w:val="87D9BDEE92AD4905B793D0B4F4AD5BE03"/>
    <w:rsid w:val="00DF39E0"/>
    <w:pPr>
      <w:spacing w:after="0" w:line="240" w:lineRule="auto"/>
      <w:jc w:val="both"/>
    </w:pPr>
    <w:rPr>
      <w:rFonts w:ascii="Times New Roman" w:eastAsiaTheme="minorHAnsi" w:hAnsi="Times New Roman"/>
      <w:sz w:val="24"/>
      <w:szCs w:val="24"/>
    </w:rPr>
  </w:style>
  <w:style w:type="paragraph" w:customStyle="1" w:styleId="AB9DF268ED2D4F04B036168FCEFDB97C10">
    <w:name w:val="AB9DF268ED2D4F04B036168FCEFDB97C10"/>
    <w:rsid w:val="00DF39E0"/>
    <w:pPr>
      <w:spacing w:after="0" w:line="240" w:lineRule="auto"/>
      <w:jc w:val="both"/>
    </w:pPr>
    <w:rPr>
      <w:rFonts w:ascii="Times New Roman" w:eastAsiaTheme="minorHAnsi" w:hAnsi="Times New Roman"/>
      <w:sz w:val="24"/>
      <w:szCs w:val="24"/>
    </w:rPr>
  </w:style>
  <w:style w:type="paragraph" w:customStyle="1" w:styleId="84499532A5D946AEB9B39A0F2C4B7F6B21">
    <w:name w:val="84499532A5D946AEB9B39A0F2C4B7F6B21"/>
    <w:rsid w:val="00DF39E0"/>
    <w:pPr>
      <w:spacing w:after="0" w:line="240" w:lineRule="auto"/>
      <w:jc w:val="both"/>
    </w:pPr>
    <w:rPr>
      <w:rFonts w:ascii="Times New Roman" w:eastAsiaTheme="minorHAnsi" w:hAnsi="Times New Roman"/>
      <w:sz w:val="24"/>
      <w:szCs w:val="24"/>
    </w:rPr>
  </w:style>
  <w:style w:type="paragraph" w:customStyle="1" w:styleId="B1A67F54C98443AEB5375F62B4130B2721">
    <w:name w:val="B1A67F54C98443AEB5375F62B4130B2721"/>
    <w:rsid w:val="00DF39E0"/>
    <w:pPr>
      <w:spacing w:after="0" w:line="240" w:lineRule="auto"/>
      <w:jc w:val="both"/>
    </w:pPr>
    <w:rPr>
      <w:rFonts w:ascii="Times New Roman" w:eastAsiaTheme="minorHAnsi" w:hAnsi="Times New Roman"/>
      <w:sz w:val="24"/>
      <w:szCs w:val="24"/>
    </w:rPr>
  </w:style>
  <w:style w:type="paragraph" w:customStyle="1" w:styleId="04E1A8F444F64A3389030FBD983AC20721">
    <w:name w:val="04E1A8F444F64A3389030FBD983AC20721"/>
    <w:rsid w:val="00DF39E0"/>
    <w:pPr>
      <w:spacing w:after="0" w:line="240" w:lineRule="auto"/>
      <w:jc w:val="both"/>
    </w:pPr>
    <w:rPr>
      <w:rFonts w:ascii="Times New Roman" w:eastAsiaTheme="minorHAnsi" w:hAnsi="Times New Roman"/>
      <w:sz w:val="24"/>
      <w:szCs w:val="24"/>
    </w:rPr>
  </w:style>
  <w:style w:type="paragraph" w:customStyle="1" w:styleId="73C27736254448DCBDAF058BC8B514E921">
    <w:name w:val="73C27736254448DCBDAF058BC8B514E921"/>
    <w:rsid w:val="00DF39E0"/>
    <w:pPr>
      <w:spacing w:after="0" w:line="240" w:lineRule="auto"/>
      <w:jc w:val="both"/>
    </w:pPr>
    <w:rPr>
      <w:rFonts w:ascii="Times New Roman" w:eastAsiaTheme="minorHAnsi" w:hAnsi="Times New Roman"/>
      <w:sz w:val="24"/>
      <w:szCs w:val="24"/>
    </w:rPr>
  </w:style>
  <w:style w:type="paragraph" w:customStyle="1" w:styleId="9567D0C6006F4DC6BB499D1BBDEA1FE78">
    <w:name w:val="9567D0C6006F4DC6BB499D1BBDEA1FE78"/>
    <w:rsid w:val="00DF39E0"/>
    <w:pPr>
      <w:spacing w:after="0" w:line="240" w:lineRule="auto"/>
      <w:jc w:val="both"/>
    </w:pPr>
    <w:rPr>
      <w:rFonts w:ascii="Times New Roman" w:eastAsiaTheme="minorHAnsi" w:hAnsi="Times New Roman"/>
      <w:sz w:val="24"/>
      <w:szCs w:val="24"/>
    </w:rPr>
  </w:style>
  <w:style w:type="paragraph" w:customStyle="1" w:styleId="7DE3CCF242454F67B1FF39CEA35846266">
    <w:name w:val="7DE3CCF242454F67B1FF39CEA35846266"/>
    <w:rsid w:val="00DF39E0"/>
    <w:pPr>
      <w:spacing w:after="0" w:line="240" w:lineRule="auto"/>
      <w:jc w:val="both"/>
    </w:pPr>
    <w:rPr>
      <w:rFonts w:ascii="Times New Roman" w:eastAsiaTheme="minorHAnsi" w:hAnsi="Times New Roman"/>
      <w:sz w:val="24"/>
      <w:szCs w:val="24"/>
    </w:rPr>
  </w:style>
  <w:style w:type="paragraph" w:customStyle="1" w:styleId="3447B3B2C0A34DA6AF81C53D640296FF22">
    <w:name w:val="3447B3B2C0A34DA6AF81C53D640296FF22"/>
    <w:rsid w:val="001C4AF2"/>
    <w:pPr>
      <w:spacing w:after="0" w:line="240" w:lineRule="auto"/>
      <w:jc w:val="both"/>
    </w:pPr>
    <w:rPr>
      <w:rFonts w:ascii="Times New Roman" w:eastAsiaTheme="minorHAnsi" w:hAnsi="Times New Roman"/>
      <w:sz w:val="24"/>
      <w:szCs w:val="24"/>
    </w:rPr>
  </w:style>
  <w:style w:type="paragraph" w:customStyle="1" w:styleId="BCD92E332096475ABE1B088368991F8322">
    <w:name w:val="BCD92E332096475ABE1B088368991F8322"/>
    <w:rsid w:val="001C4AF2"/>
    <w:pPr>
      <w:spacing w:after="0" w:line="240" w:lineRule="auto"/>
      <w:jc w:val="both"/>
    </w:pPr>
    <w:rPr>
      <w:rFonts w:ascii="Times New Roman" w:eastAsiaTheme="minorHAnsi" w:hAnsi="Times New Roman"/>
      <w:sz w:val="24"/>
      <w:szCs w:val="24"/>
    </w:rPr>
  </w:style>
  <w:style w:type="paragraph" w:customStyle="1" w:styleId="90B9DBB36F844DDE9B4917A757E32B2922">
    <w:name w:val="90B9DBB36F844DDE9B4917A757E32B2922"/>
    <w:rsid w:val="001C4AF2"/>
    <w:pPr>
      <w:spacing w:after="0" w:line="240" w:lineRule="auto"/>
      <w:jc w:val="both"/>
    </w:pPr>
    <w:rPr>
      <w:rFonts w:ascii="Times New Roman" w:eastAsiaTheme="minorHAnsi" w:hAnsi="Times New Roman"/>
      <w:sz w:val="24"/>
      <w:szCs w:val="24"/>
    </w:rPr>
  </w:style>
  <w:style w:type="paragraph" w:customStyle="1" w:styleId="6C19D778493D4EA991EA043A49BB3D3A22">
    <w:name w:val="6C19D778493D4EA991EA043A49BB3D3A22"/>
    <w:rsid w:val="001C4AF2"/>
    <w:pPr>
      <w:spacing w:after="0" w:line="240" w:lineRule="auto"/>
      <w:jc w:val="both"/>
    </w:pPr>
    <w:rPr>
      <w:rFonts w:ascii="Times New Roman" w:eastAsiaTheme="minorHAnsi" w:hAnsi="Times New Roman"/>
      <w:sz w:val="24"/>
      <w:szCs w:val="24"/>
    </w:rPr>
  </w:style>
  <w:style w:type="paragraph" w:customStyle="1" w:styleId="87D9BDEE92AD4905B793D0B4F4AD5BE04">
    <w:name w:val="87D9BDEE92AD4905B793D0B4F4AD5BE04"/>
    <w:rsid w:val="001C4AF2"/>
    <w:pPr>
      <w:spacing w:after="0" w:line="240" w:lineRule="auto"/>
      <w:jc w:val="both"/>
    </w:pPr>
    <w:rPr>
      <w:rFonts w:ascii="Times New Roman" w:eastAsiaTheme="minorHAnsi" w:hAnsi="Times New Roman"/>
      <w:sz w:val="24"/>
      <w:szCs w:val="24"/>
    </w:rPr>
  </w:style>
  <w:style w:type="paragraph" w:customStyle="1" w:styleId="AB9DF268ED2D4F04B036168FCEFDB97C11">
    <w:name w:val="AB9DF268ED2D4F04B036168FCEFDB97C11"/>
    <w:rsid w:val="001C4AF2"/>
    <w:pPr>
      <w:spacing w:after="0" w:line="240" w:lineRule="auto"/>
      <w:jc w:val="both"/>
    </w:pPr>
    <w:rPr>
      <w:rFonts w:ascii="Times New Roman" w:eastAsiaTheme="minorHAnsi" w:hAnsi="Times New Roman"/>
      <w:sz w:val="24"/>
      <w:szCs w:val="24"/>
    </w:rPr>
  </w:style>
  <w:style w:type="paragraph" w:customStyle="1" w:styleId="84499532A5D946AEB9B39A0F2C4B7F6B22">
    <w:name w:val="84499532A5D946AEB9B39A0F2C4B7F6B22"/>
    <w:rsid w:val="001C4AF2"/>
    <w:pPr>
      <w:spacing w:after="0" w:line="240" w:lineRule="auto"/>
      <w:jc w:val="both"/>
    </w:pPr>
    <w:rPr>
      <w:rFonts w:ascii="Times New Roman" w:eastAsiaTheme="minorHAnsi" w:hAnsi="Times New Roman"/>
      <w:sz w:val="24"/>
      <w:szCs w:val="24"/>
    </w:rPr>
  </w:style>
  <w:style w:type="paragraph" w:customStyle="1" w:styleId="B1A67F54C98443AEB5375F62B4130B2722">
    <w:name w:val="B1A67F54C98443AEB5375F62B4130B2722"/>
    <w:rsid w:val="001C4AF2"/>
    <w:pPr>
      <w:spacing w:after="0" w:line="240" w:lineRule="auto"/>
      <w:jc w:val="both"/>
    </w:pPr>
    <w:rPr>
      <w:rFonts w:ascii="Times New Roman" w:eastAsiaTheme="minorHAnsi" w:hAnsi="Times New Roman"/>
      <w:sz w:val="24"/>
      <w:szCs w:val="24"/>
    </w:rPr>
  </w:style>
  <w:style w:type="paragraph" w:customStyle="1" w:styleId="04E1A8F444F64A3389030FBD983AC20722">
    <w:name w:val="04E1A8F444F64A3389030FBD983AC20722"/>
    <w:rsid w:val="001C4AF2"/>
    <w:pPr>
      <w:spacing w:after="0" w:line="240" w:lineRule="auto"/>
      <w:jc w:val="both"/>
    </w:pPr>
    <w:rPr>
      <w:rFonts w:ascii="Times New Roman" w:eastAsiaTheme="minorHAnsi" w:hAnsi="Times New Roman"/>
      <w:sz w:val="24"/>
      <w:szCs w:val="24"/>
    </w:rPr>
  </w:style>
  <w:style w:type="paragraph" w:customStyle="1" w:styleId="73C27736254448DCBDAF058BC8B514E922">
    <w:name w:val="73C27736254448DCBDAF058BC8B514E922"/>
    <w:rsid w:val="001C4AF2"/>
    <w:pPr>
      <w:spacing w:after="0" w:line="240" w:lineRule="auto"/>
      <w:jc w:val="both"/>
    </w:pPr>
    <w:rPr>
      <w:rFonts w:ascii="Times New Roman" w:eastAsiaTheme="minorHAnsi" w:hAnsi="Times New Roman"/>
      <w:sz w:val="24"/>
      <w:szCs w:val="24"/>
    </w:rPr>
  </w:style>
  <w:style w:type="paragraph" w:customStyle="1" w:styleId="9567D0C6006F4DC6BB499D1BBDEA1FE79">
    <w:name w:val="9567D0C6006F4DC6BB499D1BBDEA1FE79"/>
    <w:rsid w:val="001C4AF2"/>
    <w:pPr>
      <w:spacing w:after="0" w:line="240" w:lineRule="auto"/>
      <w:jc w:val="both"/>
    </w:pPr>
    <w:rPr>
      <w:rFonts w:ascii="Times New Roman" w:eastAsiaTheme="minorHAnsi" w:hAnsi="Times New Roman"/>
      <w:sz w:val="24"/>
      <w:szCs w:val="24"/>
    </w:rPr>
  </w:style>
  <w:style w:type="paragraph" w:customStyle="1" w:styleId="7DE3CCF242454F67B1FF39CEA35846267">
    <w:name w:val="7DE3CCF242454F67B1FF39CEA35846267"/>
    <w:rsid w:val="001C4AF2"/>
    <w:pPr>
      <w:spacing w:after="0" w:line="240" w:lineRule="auto"/>
      <w:jc w:val="both"/>
    </w:pPr>
    <w:rPr>
      <w:rFonts w:ascii="Times New Roman" w:eastAsiaTheme="minorHAnsi" w:hAnsi="Times New Roman"/>
      <w:sz w:val="24"/>
      <w:szCs w:val="24"/>
    </w:rPr>
  </w:style>
  <w:style w:type="paragraph" w:customStyle="1" w:styleId="6ABFD6CF5B39439C98F3CB5CCBACE9A6">
    <w:name w:val="6ABFD6CF5B39439C98F3CB5CCBACE9A6"/>
    <w:rsid w:val="00957ABA"/>
  </w:style>
  <w:style w:type="paragraph" w:customStyle="1" w:styleId="FDFCD188E2394AED8ADA59EC463B320F">
    <w:name w:val="FDFCD188E2394AED8ADA59EC463B320F"/>
    <w:rsid w:val="00957ABA"/>
  </w:style>
  <w:style w:type="paragraph" w:customStyle="1" w:styleId="2ABFF7862446483AAC7AF59F8E8F4E68">
    <w:name w:val="2ABFF7862446483AAC7AF59F8E8F4E68"/>
    <w:rsid w:val="00957ABA"/>
  </w:style>
  <w:style w:type="paragraph" w:customStyle="1" w:styleId="8ED634939A8D4E85819DD7E9598400E7">
    <w:name w:val="8ED634939A8D4E85819DD7E9598400E7"/>
    <w:rsid w:val="00957ABA"/>
  </w:style>
  <w:style w:type="paragraph" w:customStyle="1" w:styleId="AD43C49BD560489CBC53C7B1390DCEA8">
    <w:name w:val="AD43C49BD560489CBC53C7B1390DCEA8"/>
    <w:rsid w:val="00957ABA"/>
  </w:style>
  <w:style w:type="paragraph" w:customStyle="1" w:styleId="B52C88DD79834E938A31AD75E286A3B7">
    <w:name w:val="B52C88DD79834E938A31AD75E286A3B7"/>
    <w:rsid w:val="00957ABA"/>
  </w:style>
  <w:style w:type="paragraph" w:customStyle="1" w:styleId="20CFEB44DE7A406A8EBE5098F3B95B00">
    <w:name w:val="20CFEB44DE7A406A8EBE5098F3B95B00"/>
    <w:rsid w:val="00957ABA"/>
  </w:style>
  <w:style w:type="paragraph" w:customStyle="1" w:styleId="459AF94AF8A2408BB69359BD2039C6D5">
    <w:name w:val="459AF94AF8A2408BB69359BD2039C6D5"/>
    <w:rsid w:val="00957ABA"/>
  </w:style>
  <w:style w:type="paragraph" w:customStyle="1" w:styleId="1B7BF4A42E084BA39BB4417206F8F902">
    <w:name w:val="1B7BF4A42E084BA39BB4417206F8F902"/>
    <w:rsid w:val="00957ABA"/>
  </w:style>
  <w:style w:type="paragraph" w:customStyle="1" w:styleId="9821E3C86454437B8DC96155BEEA6CE0">
    <w:name w:val="9821E3C86454437B8DC96155BEEA6CE0"/>
    <w:rsid w:val="00957ABA"/>
  </w:style>
  <w:style w:type="paragraph" w:customStyle="1" w:styleId="303D67EC3C6F4C8C9DC518F9A578ACED">
    <w:name w:val="303D67EC3C6F4C8C9DC518F9A578ACED"/>
    <w:rsid w:val="00957ABA"/>
  </w:style>
  <w:style w:type="paragraph" w:customStyle="1" w:styleId="D3806B428C6149ACA8B0A84E6EB2CB7F">
    <w:name w:val="D3806B428C6149ACA8B0A84E6EB2CB7F"/>
    <w:rsid w:val="00957ABA"/>
  </w:style>
  <w:style w:type="paragraph" w:customStyle="1" w:styleId="6ABFD6CF5B39439C98F3CB5CCBACE9A61">
    <w:name w:val="6ABFD6CF5B39439C98F3CB5CCBACE9A61"/>
    <w:rsid w:val="00957ABA"/>
    <w:pPr>
      <w:spacing w:after="0" w:line="240" w:lineRule="auto"/>
      <w:jc w:val="both"/>
    </w:pPr>
    <w:rPr>
      <w:rFonts w:ascii="Times New Roman" w:eastAsiaTheme="minorHAnsi" w:hAnsi="Times New Roman"/>
      <w:sz w:val="24"/>
      <w:szCs w:val="24"/>
    </w:rPr>
  </w:style>
  <w:style w:type="paragraph" w:customStyle="1" w:styleId="FDFCD188E2394AED8ADA59EC463B320F1">
    <w:name w:val="FDFCD188E2394AED8ADA59EC463B320F1"/>
    <w:rsid w:val="00957ABA"/>
    <w:pPr>
      <w:spacing w:after="0" w:line="240" w:lineRule="auto"/>
      <w:jc w:val="both"/>
    </w:pPr>
    <w:rPr>
      <w:rFonts w:ascii="Times New Roman" w:eastAsiaTheme="minorHAnsi" w:hAnsi="Times New Roman"/>
      <w:sz w:val="24"/>
      <w:szCs w:val="24"/>
    </w:rPr>
  </w:style>
  <w:style w:type="paragraph" w:customStyle="1" w:styleId="2ABFF7862446483AAC7AF59F8E8F4E681">
    <w:name w:val="2ABFF7862446483AAC7AF59F8E8F4E681"/>
    <w:rsid w:val="00957ABA"/>
    <w:pPr>
      <w:spacing w:after="0" w:line="240" w:lineRule="auto"/>
      <w:jc w:val="both"/>
    </w:pPr>
    <w:rPr>
      <w:rFonts w:ascii="Times New Roman" w:eastAsiaTheme="minorHAnsi" w:hAnsi="Times New Roman"/>
      <w:sz w:val="24"/>
      <w:szCs w:val="24"/>
    </w:rPr>
  </w:style>
  <w:style w:type="paragraph" w:customStyle="1" w:styleId="8ED634939A8D4E85819DD7E9598400E71">
    <w:name w:val="8ED634939A8D4E85819DD7E9598400E71"/>
    <w:rsid w:val="00957ABA"/>
    <w:pPr>
      <w:spacing w:after="0" w:line="240" w:lineRule="auto"/>
      <w:jc w:val="both"/>
    </w:pPr>
    <w:rPr>
      <w:rFonts w:ascii="Times New Roman" w:eastAsiaTheme="minorHAnsi" w:hAnsi="Times New Roman"/>
      <w:sz w:val="24"/>
      <w:szCs w:val="24"/>
    </w:rPr>
  </w:style>
  <w:style w:type="paragraph" w:customStyle="1" w:styleId="AD43C49BD560489CBC53C7B1390DCEA81">
    <w:name w:val="AD43C49BD560489CBC53C7B1390DCEA81"/>
    <w:rsid w:val="00957ABA"/>
    <w:pPr>
      <w:spacing w:after="0" w:line="240" w:lineRule="auto"/>
      <w:jc w:val="both"/>
    </w:pPr>
    <w:rPr>
      <w:rFonts w:ascii="Times New Roman" w:eastAsiaTheme="minorHAnsi" w:hAnsi="Times New Roman"/>
      <w:sz w:val="24"/>
      <w:szCs w:val="24"/>
    </w:rPr>
  </w:style>
  <w:style w:type="paragraph" w:customStyle="1" w:styleId="B52C88DD79834E938A31AD75E286A3B71">
    <w:name w:val="B52C88DD79834E938A31AD75E286A3B71"/>
    <w:rsid w:val="00957ABA"/>
    <w:pPr>
      <w:spacing w:after="0" w:line="240" w:lineRule="auto"/>
      <w:jc w:val="both"/>
    </w:pPr>
    <w:rPr>
      <w:rFonts w:ascii="Times New Roman" w:eastAsiaTheme="minorHAnsi" w:hAnsi="Times New Roman"/>
      <w:sz w:val="24"/>
      <w:szCs w:val="24"/>
    </w:rPr>
  </w:style>
  <w:style w:type="paragraph" w:customStyle="1" w:styleId="20CFEB44DE7A406A8EBE5098F3B95B001">
    <w:name w:val="20CFEB44DE7A406A8EBE5098F3B95B001"/>
    <w:rsid w:val="00957ABA"/>
    <w:pPr>
      <w:spacing w:after="0" w:line="240" w:lineRule="auto"/>
      <w:jc w:val="both"/>
    </w:pPr>
    <w:rPr>
      <w:rFonts w:ascii="Times New Roman" w:eastAsiaTheme="minorHAnsi" w:hAnsi="Times New Roman"/>
      <w:sz w:val="24"/>
      <w:szCs w:val="24"/>
    </w:rPr>
  </w:style>
  <w:style w:type="paragraph" w:customStyle="1" w:styleId="459AF94AF8A2408BB69359BD2039C6D51">
    <w:name w:val="459AF94AF8A2408BB69359BD2039C6D51"/>
    <w:rsid w:val="00957ABA"/>
    <w:pPr>
      <w:spacing w:after="0" w:line="240" w:lineRule="auto"/>
      <w:jc w:val="both"/>
    </w:pPr>
    <w:rPr>
      <w:rFonts w:ascii="Times New Roman" w:eastAsiaTheme="minorHAnsi" w:hAnsi="Times New Roman"/>
      <w:sz w:val="24"/>
      <w:szCs w:val="24"/>
    </w:rPr>
  </w:style>
  <w:style w:type="paragraph" w:customStyle="1" w:styleId="1B7BF4A42E084BA39BB4417206F8F9021">
    <w:name w:val="1B7BF4A42E084BA39BB4417206F8F9021"/>
    <w:rsid w:val="00957ABA"/>
    <w:pPr>
      <w:spacing w:after="0" w:line="240" w:lineRule="auto"/>
      <w:jc w:val="both"/>
    </w:pPr>
    <w:rPr>
      <w:rFonts w:ascii="Times New Roman" w:eastAsiaTheme="minorHAnsi" w:hAnsi="Times New Roman"/>
      <w:sz w:val="24"/>
      <w:szCs w:val="24"/>
    </w:rPr>
  </w:style>
  <w:style w:type="paragraph" w:customStyle="1" w:styleId="9821E3C86454437B8DC96155BEEA6CE01">
    <w:name w:val="9821E3C86454437B8DC96155BEEA6CE01"/>
    <w:rsid w:val="00957ABA"/>
    <w:pPr>
      <w:spacing w:after="0" w:line="240" w:lineRule="auto"/>
      <w:jc w:val="both"/>
    </w:pPr>
    <w:rPr>
      <w:rFonts w:ascii="Times New Roman" w:eastAsiaTheme="minorHAnsi" w:hAnsi="Times New Roman"/>
      <w:sz w:val="24"/>
      <w:szCs w:val="24"/>
    </w:rPr>
  </w:style>
  <w:style w:type="paragraph" w:customStyle="1" w:styleId="303D67EC3C6F4C8C9DC518F9A578ACED1">
    <w:name w:val="303D67EC3C6F4C8C9DC518F9A578ACED1"/>
    <w:rsid w:val="00957ABA"/>
    <w:pPr>
      <w:spacing w:after="0" w:line="240" w:lineRule="auto"/>
      <w:jc w:val="both"/>
    </w:pPr>
    <w:rPr>
      <w:rFonts w:ascii="Times New Roman" w:eastAsiaTheme="minorHAnsi" w:hAnsi="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Insert Graduation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7B7B5-37E4-47F5-AF81-AFC152639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25</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Leave Blank</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Leave Blank</dc:title>
  <dc:subject/>
  <dc:creator>Long, Janice (CIV)</dc:creator>
  <cp:keywords>NPS Thesis Template</cp:keywords>
  <dc:description/>
  <cp:lastModifiedBy>RUBEN AZAD</cp:lastModifiedBy>
  <cp:revision>6</cp:revision>
  <dcterms:created xsi:type="dcterms:W3CDTF">2019-10-21T04:37:00Z</dcterms:created>
  <dcterms:modified xsi:type="dcterms:W3CDTF">2019-11-14T06:14:00Z</dcterms:modified>
  <cp:category>Insert distribution statement</cp:category>
</cp:coreProperties>
</file>