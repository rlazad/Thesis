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AA9C" w14:textId="77777777" w:rsidR="000643D2" w:rsidRDefault="000643D2" w:rsidP="00CB6C2F">
      <w:pPr>
        <w:outlineLvl w:val="0"/>
      </w:pPr>
    </w:p>
    <w:p w14:paraId="3297843C" w14:textId="77777777" w:rsidR="00F50FC7" w:rsidRDefault="00F50FC7" w:rsidP="00F50FC7">
      <w:pPr>
        <w:outlineLvl w:val="0"/>
      </w:pPr>
      <w:r>
        <w:t>MEMORANDUM</w:t>
      </w:r>
    </w:p>
    <w:p w14:paraId="79B8B468" w14:textId="77777777" w:rsidR="00F50FC7" w:rsidRDefault="00F50FC7" w:rsidP="00F50FC7">
      <w:pPr>
        <w:outlineLvl w:val="0"/>
      </w:pPr>
    </w:p>
    <w:p w14:paraId="3DEDE5FA" w14:textId="77777777" w:rsidR="00F50FC7" w:rsidRDefault="00F50FC7" w:rsidP="00F50FC7">
      <w:pPr>
        <w:jc w:val="right"/>
      </w:pPr>
      <w:r>
        <w:t>Date: __</w:t>
      </w:r>
      <w:r>
        <w:rPr>
          <w:u w:val="single"/>
        </w:rPr>
        <w:t xml:space="preserve"> 23FEB19</w:t>
      </w:r>
      <w:r>
        <w:t>___</w:t>
      </w:r>
    </w:p>
    <w:p w14:paraId="6A9C8CBF" w14:textId="77777777" w:rsidR="00F50FC7" w:rsidRDefault="00F50FC7" w:rsidP="00F50FC7"/>
    <w:p w14:paraId="12D06EEE" w14:textId="77777777" w:rsidR="00F50FC7" w:rsidRDefault="00F50FC7" w:rsidP="00F50FC7">
      <w:pPr>
        <w:outlineLvl w:val="0"/>
      </w:pPr>
      <w:r>
        <w:t>From: </w:t>
      </w:r>
      <w:r>
        <w:tab/>
      </w:r>
      <w:r>
        <w:tab/>
      </w:r>
      <w:r w:rsidRPr="00940277">
        <w:t>LT Rouben Azad</w:t>
      </w:r>
    </w:p>
    <w:p w14:paraId="613C5762" w14:textId="77777777" w:rsidR="00F50FC7" w:rsidRDefault="00F50FC7" w:rsidP="00F50FC7">
      <w:r>
        <w:t>Section(s):</w:t>
      </w:r>
      <w:r>
        <w:tab/>
        <w:t>Computer Science (368)</w:t>
      </w:r>
    </w:p>
    <w:p w14:paraId="62F129E9" w14:textId="77777777" w:rsidR="00F50FC7" w:rsidRDefault="00F50FC7" w:rsidP="00F50FC7"/>
    <w:p w14:paraId="58E1AB48" w14:textId="77777777" w:rsidR="00F50FC7" w:rsidRDefault="00F50FC7" w:rsidP="00F50FC7">
      <w:r>
        <w:t>To: </w:t>
      </w:r>
      <w:r>
        <w:tab/>
        <w:t xml:space="preserve">Program Officer, Computer Science: LCDR Eric </w:t>
      </w:r>
      <w:proofErr w:type="spellStart"/>
      <w:r>
        <w:t>Regnier</w:t>
      </w:r>
      <w:proofErr w:type="spellEnd"/>
    </w:p>
    <w:p w14:paraId="6474C89D" w14:textId="77777777" w:rsidR="00F50FC7" w:rsidRDefault="00F50FC7" w:rsidP="00F50FC7"/>
    <w:p w14:paraId="6F41189B" w14:textId="312F2EBA" w:rsidR="00F50FC7" w:rsidRDefault="00F50FC7" w:rsidP="00F50FC7">
      <w:r>
        <w:t>Via: </w:t>
      </w:r>
      <w:r>
        <w:tab/>
        <w:t xml:space="preserve">(1) Thesis Advisor:  </w:t>
      </w:r>
      <w:r w:rsidRPr="00F50FC7">
        <w:t xml:space="preserve">Dr. </w:t>
      </w:r>
      <w:r w:rsidR="00EA105E">
        <w:t>John</w:t>
      </w:r>
      <w:r w:rsidRPr="00F50FC7">
        <w:t xml:space="preserve"> </w:t>
      </w:r>
      <w:ins w:id="0" w:author="Vinnie Monaco" w:date="2019-03-13T11:32:00Z">
        <w:r w:rsidR="0080279A">
          <w:t xml:space="preserve">V. </w:t>
        </w:r>
      </w:ins>
      <w:r w:rsidRPr="00F50FC7">
        <w:t>Monaco</w:t>
      </w:r>
      <w:r>
        <w:t xml:space="preserve"> </w:t>
      </w:r>
    </w:p>
    <w:p w14:paraId="2F59EFE4" w14:textId="799714BA" w:rsidR="00F50FC7" w:rsidRPr="00582799" w:rsidRDefault="00F50FC7" w:rsidP="00F50FC7">
      <w:r>
        <w:tab/>
        <w:t xml:space="preserve">(2) Co-Advisor or Second Reader: </w:t>
      </w:r>
      <w:r w:rsidRPr="00F50FC7">
        <w:t xml:space="preserve">Dr. </w:t>
      </w:r>
      <w:del w:id="1" w:author="Geoffxie" w:date="2019-03-12T11:25:00Z">
        <w:r w:rsidRPr="00F50FC7" w:rsidDel="007E529A">
          <w:delText>Xia Geoffrey</w:delText>
        </w:r>
      </w:del>
      <w:ins w:id="2" w:author="Geoffxie" w:date="2019-03-12T11:25:00Z">
        <w:r w:rsidR="007E529A">
          <w:t>Geoffrey Xie</w:t>
        </w:r>
      </w:ins>
      <w:r>
        <w:t xml:space="preserve"> </w:t>
      </w:r>
    </w:p>
    <w:p w14:paraId="2854C1CA" w14:textId="77777777" w:rsidR="00F50FC7" w:rsidRDefault="00F50FC7" w:rsidP="00F50FC7">
      <w:pPr>
        <w:ind w:firstLine="720"/>
      </w:pPr>
      <w:r w:rsidRPr="00582799">
        <w:t>(</w:t>
      </w:r>
      <w:r>
        <w:t>3</w:t>
      </w:r>
      <w:r w:rsidRPr="00582799">
        <w:t xml:space="preserve">) Academic Associate, CS Department: </w:t>
      </w:r>
      <w:r w:rsidRPr="00FC02C9">
        <w:t>Dr. Alan Shaffer</w:t>
      </w:r>
    </w:p>
    <w:p w14:paraId="569B328E" w14:textId="77777777" w:rsidR="00F50FC7" w:rsidRPr="00582799" w:rsidRDefault="00F50FC7" w:rsidP="00F50FC7">
      <w:pPr>
        <w:ind w:firstLine="720"/>
      </w:pPr>
      <w:r>
        <w:t>(4) Chair, CS Department: Dr. Peter J. Denning</w:t>
      </w:r>
    </w:p>
    <w:p w14:paraId="1AEF5911" w14:textId="77777777" w:rsidR="00F50FC7" w:rsidRDefault="00F50FC7" w:rsidP="00F50FC7"/>
    <w:p w14:paraId="6B388EBB" w14:textId="77777777" w:rsidR="00F50FC7" w:rsidRDefault="00F50FC7" w:rsidP="00F50FC7">
      <w:r>
        <w:t>Subj:</w:t>
      </w:r>
      <w:r>
        <w:tab/>
        <w:t>THESIS PROPOSAL</w:t>
      </w:r>
    </w:p>
    <w:p w14:paraId="73C8868E" w14:textId="77777777" w:rsidR="00F50FC7" w:rsidRDefault="00F50FC7" w:rsidP="00F50FC7"/>
    <w:p w14:paraId="6EDEE1B4" w14:textId="77777777" w:rsidR="00F50FC7" w:rsidRDefault="00F50FC7" w:rsidP="00F50FC7">
      <w:r>
        <w:t xml:space="preserve">Encl: </w:t>
      </w:r>
      <w:r>
        <w:tab/>
        <w:t>(1) Computer Science Thesis Proposal</w:t>
      </w:r>
    </w:p>
    <w:p w14:paraId="7785BAC9" w14:textId="77777777" w:rsidR="00F50FC7" w:rsidRDefault="00F50FC7" w:rsidP="00F50FC7">
      <w:r>
        <w:tab/>
        <w:t>(2) Institutional Review Board (IRB) Student Research Checklist</w:t>
      </w:r>
    </w:p>
    <w:p w14:paraId="605BAFB9" w14:textId="77777777" w:rsidR="00F50FC7" w:rsidRDefault="00F50FC7" w:rsidP="00F50FC7"/>
    <w:p w14:paraId="38712C0B" w14:textId="54F76836" w:rsidR="00F50FC7" w:rsidRDefault="00F50FC7" w:rsidP="00F50FC7">
      <w:pPr>
        <w:ind w:left="270" w:hanging="270"/>
      </w:pPr>
      <w:r w:rsidRPr="00B33B02">
        <w:t xml:space="preserve">1. Tentative Title of Proposed Thesis: </w:t>
      </w:r>
      <w:r w:rsidRPr="00B3239A">
        <w:t>The Impact of Machine Learning on AIS Data.</w:t>
      </w:r>
    </w:p>
    <w:p w14:paraId="68B361AF" w14:textId="52B4861D" w:rsidR="00F50FC7" w:rsidRDefault="00F50FC7" w:rsidP="00F50FC7">
      <w:pPr>
        <w:ind w:left="270" w:hanging="270"/>
      </w:pPr>
      <w:r>
        <w:t xml:space="preserve">2. General Area of Proposed Thesis Research: </w:t>
      </w:r>
      <w:r w:rsidRPr="00B3239A">
        <w:t xml:space="preserve">This thesis will show how a machine learning algorithm can be used to detect abnormal activities captured by AIS data. </w:t>
      </w:r>
      <w:r>
        <w:t xml:space="preserve"> </w:t>
      </w:r>
    </w:p>
    <w:p w14:paraId="44B75F8C" w14:textId="77777777" w:rsidR="00F50FC7" w:rsidRDefault="00F50FC7" w:rsidP="00F50FC7">
      <w:pPr>
        <w:ind w:left="270" w:hanging="270"/>
      </w:pPr>
      <w:r>
        <w:t>3. Enclosure (1) is the Thesis Proposal with a milestone plan of dates and events for research and thesis completion.</w:t>
      </w:r>
    </w:p>
    <w:p w14:paraId="49D96A0E" w14:textId="77777777" w:rsidR="00F50FC7" w:rsidRDefault="00F50FC7" w:rsidP="00F50FC7">
      <w:pPr>
        <w:ind w:left="270" w:hanging="270"/>
      </w:pPr>
      <w:r>
        <w:t xml:space="preserve">4. I expect that my thesis will be </w:t>
      </w:r>
      <w:r w:rsidRPr="00940277">
        <w:t>unclassified.</w:t>
      </w:r>
      <w:r>
        <w:rPr>
          <w:i/>
        </w:rPr>
        <w:t xml:space="preserve"> </w:t>
      </w:r>
      <w:r w:rsidRPr="00D8546A">
        <w:rPr>
          <w:i/>
        </w:rPr>
        <w:t xml:space="preserve"> </w:t>
      </w:r>
      <w:r>
        <w:t>If classified, I have read Chapter VIII of NPSINST 5510.2F and the NPS Research Admin web page concerning classified theses (</w:t>
      </w:r>
      <w:r w:rsidRPr="00710ED3">
        <w:t>https://my.nps.edu/web/thesisprocessing/classified-fouo-papers</w:t>
      </w:r>
      <w:r>
        <w:t xml:space="preserve">) </w:t>
      </w:r>
    </w:p>
    <w:p w14:paraId="34C68004" w14:textId="77777777" w:rsidR="00F50FC7" w:rsidRDefault="00F50FC7" w:rsidP="00F50FC7">
      <w:pPr>
        <w:ind w:left="270" w:hanging="270"/>
      </w:pPr>
      <w:r>
        <w:t>5. I reviewed the IRB webpage concerning the use of humans in research (</w:t>
      </w:r>
      <w:r w:rsidRPr="00E10E8E">
        <w:t>https://my.nps.edu/web/research/irb-home</w:t>
      </w:r>
      <w:r>
        <w:t xml:space="preserve">). This </w:t>
      </w:r>
      <w:r w:rsidRPr="00940277">
        <w:t>research does NOT</w:t>
      </w:r>
      <w:r>
        <w:rPr>
          <w:i/>
        </w:rPr>
        <w:t xml:space="preserve"> </w:t>
      </w:r>
      <w:r>
        <w:t>involve human subject research.</w:t>
      </w:r>
    </w:p>
    <w:p w14:paraId="3E29E6A1" w14:textId="77777777" w:rsidR="00F50FC7" w:rsidRDefault="00F50FC7" w:rsidP="00F50FC7">
      <w:pPr>
        <w:ind w:left="270" w:hanging="270"/>
      </w:pPr>
      <w:r>
        <w:t>6. I anticipate the following travel or other extraordinary requirements: None.</w:t>
      </w:r>
      <w:r w:rsidRPr="00D8546A">
        <w:t xml:space="preserve"> </w:t>
      </w:r>
    </w:p>
    <w:p w14:paraId="68818BC6" w14:textId="77777777" w:rsidR="00F50FC7" w:rsidRDefault="00F50FC7" w:rsidP="00F50FC7"/>
    <w:p w14:paraId="4CDC0A3D" w14:textId="77777777" w:rsidR="00F50FC7" w:rsidRDefault="00F50FC7" w:rsidP="00F50FC7"/>
    <w:p w14:paraId="3081A1CC" w14:textId="757C329E" w:rsidR="00F50FC7" w:rsidRDefault="00F50FC7" w:rsidP="00F50FC7">
      <w:pPr>
        <w:tabs>
          <w:tab w:val="left" w:pos="4320"/>
        </w:tabs>
      </w:pPr>
      <w:r>
        <w:t>____________________________________________________________________</w:t>
      </w:r>
    </w:p>
    <w:p w14:paraId="7828EE91" w14:textId="2F3DEB64" w:rsidR="00F50FC7" w:rsidRDefault="00F50FC7" w:rsidP="00F50FC7">
      <w:pPr>
        <w:tabs>
          <w:tab w:val="left" w:pos="4320"/>
        </w:tabs>
      </w:pPr>
      <w:r>
        <w:t>Student Signature</w:t>
      </w:r>
      <w:r>
        <w:tab/>
      </w:r>
    </w:p>
    <w:p w14:paraId="55551A40" w14:textId="77777777" w:rsidR="00F50FC7" w:rsidRDefault="00F50FC7" w:rsidP="00F50FC7"/>
    <w:p w14:paraId="3CDCE08B" w14:textId="77777777" w:rsidR="00F50FC7" w:rsidRDefault="00F50FC7" w:rsidP="00F50FC7"/>
    <w:p w14:paraId="009EFF6E" w14:textId="77777777" w:rsidR="00F50FC7" w:rsidRDefault="00F50FC7" w:rsidP="00F50FC7">
      <w:r>
        <w:t>1. Forwarded, recommending approval: __________________________           _______</w:t>
      </w:r>
    </w:p>
    <w:p w14:paraId="6EB9C4A6" w14:textId="77777777" w:rsidR="00F50FC7" w:rsidRDefault="00F50FC7" w:rsidP="00F50FC7">
      <w:pPr>
        <w:tabs>
          <w:tab w:val="left" w:pos="7650"/>
        </w:tabs>
      </w:pPr>
      <w:r>
        <w:t xml:space="preserve">                                                                Thesis Advisor</w:t>
      </w:r>
      <w:r>
        <w:tab/>
        <w:t>Date</w:t>
      </w:r>
    </w:p>
    <w:p w14:paraId="67B9FC28" w14:textId="77777777" w:rsidR="00F50FC7" w:rsidRDefault="00F50FC7" w:rsidP="00F50FC7"/>
    <w:p w14:paraId="650B6677" w14:textId="77777777" w:rsidR="00F50FC7" w:rsidRDefault="00F50FC7" w:rsidP="00F50FC7"/>
    <w:p w14:paraId="0166DE91" w14:textId="77777777" w:rsidR="00F50FC7" w:rsidRDefault="00F50FC7" w:rsidP="00F50FC7">
      <w:r>
        <w:t>2. Forwarded, recommending approval: __________________________           _______</w:t>
      </w:r>
      <w:r w:rsidRPr="00980994">
        <w:t xml:space="preserve"> </w:t>
      </w:r>
    </w:p>
    <w:p w14:paraId="62751367" w14:textId="77777777" w:rsidR="00F50FC7" w:rsidRDefault="00F50FC7" w:rsidP="00F50FC7">
      <w:pPr>
        <w:tabs>
          <w:tab w:val="left" w:pos="7650"/>
        </w:tabs>
      </w:pPr>
      <w:r>
        <w:t xml:space="preserve">                                                                Co-Advisor or 2</w:t>
      </w:r>
      <w:r w:rsidRPr="001B513A">
        <w:rPr>
          <w:vertAlign w:val="superscript"/>
        </w:rPr>
        <w:t>nd</w:t>
      </w:r>
      <w:r>
        <w:t xml:space="preserve"> Reader (circle)</w:t>
      </w:r>
      <w:r>
        <w:tab/>
        <w:t>Date</w:t>
      </w:r>
    </w:p>
    <w:p w14:paraId="40762F22" w14:textId="77777777" w:rsidR="00F50FC7" w:rsidRDefault="00F50FC7" w:rsidP="00F50FC7"/>
    <w:p w14:paraId="10FB130E" w14:textId="77777777" w:rsidR="00F50FC7" w:rsidRDefault="00F50FC7" w:rsidP="00F50FC7"/>
    <w:p w14:paraId="0B16C28D" w14:textId="77777777" w:rsidR="00F50FC7" w:rsidRDefault="00F50FC7" w:rsidP="00F50FC7">
      <w:r>
        <w:t>3. Forwarded, recommending approval: __________________________           _______</w:t>
      </w:r>
      <w:r w:rsidRPr="00980994">
        <w:t xml:space="preserve"> </w:t>
      </w:r>
    </w:p>
    <w:p w14:paraId="03325320" w14:textId="77777777" w:rsidR="00F50FC7" w:rsidRDefault="00F50FC7" w:rsidP="00F50FC7">
      <w:pPr>
        <w:tabs>
          <w:tab w:val="left" w:pos="7650"/>
        </w:tabs>
      </w:pPr>
      <w:r>
        <w:t xml:space="preserve">                                                                Academic Associate, CS Dept</w:t>
      </w:r>
      <w:r>
        <w:tab/>
        <w:t>Date</w:t>
      </w:r>
    </w:p>
    <w:p w14:paraId="3CAB9312" w14:textId="77777777" w:rsidR="00F50FC7" w:rsidRDefault="00F50FC7" w:rsidP="00F50FC7"/>
    <w:p w14:paraId="1D35E5F9" w14:textId="77777777" w:rsidR="00F50FC7" w:rsidRDefault="00F50FC7" w:rsidP="00F50FC7"/>
    <w:p w14:paraId="37C43010" w14:textId="77777777" w:rsidR="00F50FC7" w:rsidRDefault="00F50FC7" w:rsidP="00F50FC7"/>
    <w:p w14:paraId="7C74AEE6" w14:textId="77777777" w:rsidR="00F50FC7" w:rsidRDefault="00F50FC7" w:rsidP="00F50FC7">
      <w:r>
        <w:t>4. Forwarded, recommending approval: __________________________           _______</w:t>
      </w:r>
      <w:r w:rsidRPr="00980994">
        <w:t xml:space="preserve"> </w:t>
      </w:r>
    </w:p>
    <w:p w14:paraId="2366ACA3" w14:textId="77777777" w:rsidR="00F50FC7" w:rsidRDefault="00F50FC7" w:rsidP="00F50FC7">
      <w:pPr>
        <w:tabs>
          <w:tab w:val="left" w:pos="7650"/>
        </w:tabs>
      </w:pPr>
      <w:r>
        <w:t xml:space="preserve">                                                                Chair, CS Department</w:t>
      </w:r>
      <w:r>
        <w:tab/>
        <w:t>Date</w:t>
      </w:r>
    </w:p>
    <w:p w14:paraId="34F99F17" w14:textId="77777777" w:rsidR="00F50FC7" w:rsidRDefault="00F50FC7" w:rsidP="00F50FC7"/>
    <w:p w14:paraId="6758FFD5" w14:textId="77777777" w:rsidR="00F50FC7" w:rsidRDefault="00F50FC7" w:rsidP="00F50FC7"/>
    <w:p w14:paraId="5C5B7D59" w14:textId="77777777" w:rsidR="00F50FC7" w:rsidRDefault="00F50FC7" w:rsidP="00F50FC7">
      <w:r>
        <w:t>5. Approved, and retained:   ___________________________________            _______</w:t>
      </w:r>
      <w:r w:rsidRPr="00980994">
        <w:t xml:space="preserve"> </w:t>
      </w:r>
    </w:p>
    <w:p w14:paraId="4D29F1B0" w14:textId="32EF3778" w:rsidR="002222CB" w:rsidRDefault="00F50FC7" w:rsidP="003D293E">
      <w:pPr>
        <w:tabs>
          <w:tab w:val="left" w:pos="7650"/>
        </w:tabs>
      </w:pPr>
      <w:r>
        <w:t xml:space="preserve">                                              Program Officer, CS Department</w:t>
      </w:r>
      <w:r>
        <w:tab/>
        <w:t>Date</w:t>
      </w:r>
      <w:r w:rsidR="001B513A">
        <w:br w:type="page"/>
      </w:r>
    </w:p>
    <w:p w14:paraId="5D29DD07" w14:textId="77777777" w:rsidR="002222CB" w:rsidRDefault="002222CB"/>
    <w:p w14:paraId="2A114B8F" w14:textId="77777777" w:rsidR="002222CB" w:rsidRDefault="002222CB" w:rsidP="00CB6C2F">
      <w:pPr>
        <w:jc w:val="center"/>
        <w:outlineLvl w:val="0"/>
      </w:pPr>
      <w:r>
        <w:t>COMPUTER SCIENCE THESIS PROPOSAL</w:t>
      </w:r>
    </w:p>
    <w:p w14:paraId="748C63A5" w14:textId="77777777" w:rsidR="002222CB" w:rsidRDefault="002222CB"/>
    <w:p w14:paraId="4DA824EC" w14:textId="77777777" w:rsidR="006E025F" w:rsidRDefault="006E025F"/>
    <w:p w14:paraId="48D7A1B5" w14:textId="77777777" w:rsidR="002222CB" w:rsidRDefault="002222CB" w:rsidP="00CB6C2F">
      <w:pPr>
        <w:outlineLvl w:val="0"/>
      </w:pPr>
      <w:r>
        <w:t>A. </w:t>
      </w:r>
      <w:r w:rsidRPr="00731751">
        <w:rPr>
          <w:u w:val="single"/>
        </w:rPr>
        <w:t>General Information</w:t>
      </w:r>
    </w:p>
    <w:p w14:paraId="136384D5" w14:textId="77777777" w:rsidR="002222CB" w:rsidRDefault="002222CB"/>
    <w:p w14:paraId="6BEB9E51" w14:textId="6C04141F" w:rsidR="002222CB" w:rsidRDefault="002222CB" w:rsidP="00B3549A">
      <w:pPr>
        <w:ind w:left="720"/>
      </w:pPr>
      <w:r>
        <w:t xml:space="preserve">1. Name: </w:t>
      </w:r>
      <w:r w:rsidR="00F50FC7">
        <w:t>LT Rouben Azad</w:t>
      </w:r>
    </w:p>
    <w:p w14:paraId="49257971" w14:textId="4BC2EB84" w:rsidR="002222CB" w:rsidRDefault="002222CB" w:rsidP="00B3549A">
      <w:pPr>
        <w:ind w:left="720"/>
      </w:pPr>
      <w:r>
        <w:t xml:space="preserve">2. Email: </w:t>
      </w:r>
      <w:r w:rsidR="0089660D">
        <w:t xml:space="preserve"> </w:t>
      </w:r>
      <w:r w:rsidR="00F50FC7">
        <w:t>rlazad@nps.edu</w:t>
      </w:r>
    </w:p>
    <w:p w14:paraId="3DB0D32B" w14:textId="77777777" w:rsidR="002222CB" w:rsidRDefault="002222CB" w:rsidP="00B3549A">
      <w:pPr>
        <w:ind w:left="720"/>
      </w:pPr>
      <w:r>
        <w:t>3. Curriculum: Computer Science (368)</w:t>
      </w:r>
    </w:p>
    <w:p w14:paraId="43A200C6" w14:textId="6148637C" w:rsidR="002222CB" w:rsidRDefault="002222CB" w:rsidP="00B3549A">
      <w:pPr>
        <w:ind w:left="720"/>
      </w:pPr>
      <w:r>
        <w:t xml:space="preserve">4. Thesis Advisor: </w:t>
      </w:r>
      <w:r w:rsidR="00F50FC7" w:rsidRPr="00F50FC7">
        <w:t xml:space="preserve">Dr. </w:t>
      </w:r>
      <w:r w:rsidR="0060167A">
        <w:t>John</w:t>
      </w:r>
      <w:r w:rsidR="00F50FC7" w:rsidRPr="00F50FC7">
        <w:t xml:space="preserve"> </w:t>
      </w:r>
      <w:ins w:id="3" w:author="Vinnie Monaco" w:date="2019-03-13T11:32:00Z">
        <w:r w:rsidR="0080279A">
          <w:t xml:space="preserve">V. </w:t>
        </w:r>
      </w:ins>
      <w:r w:rsidR="00F50FC7" w:rsidRPr="00F50FC7">
        <w:t>Monaco</w:t>
      </w:r>
    </w:p>
    <w:p w14:paraId="390471D7" w14:textId="5CDF2637" w:rsidR="002222CB" w:rsidRDefault="002222CB" w:rsidP="00B3549A">
      <w:pPr>
        <w:ind w:left="720"/>
      </w:pPr>
      <w:r>
        <w:t>5. Co-Advisor</w:t>
      </w:r>
      <w:r w:rsidR="00F50FC7">
        <w:t xml:space="preserve">: </w:t>
      </w:r>
      <w:r w:rsidR="00F50FC7" w:rsidRPr="00F50FC7">
        <w:t xml:space="preserve">Dr. </w:t>
      </w:r>
      <w:del w:id="4" w:author="Geoffxie" w:date="2019-03-12T11:03:00Z">
        <w:r w:rsidR="00F50FC7" w:rsidRPr="00F50FC7" w:rsidDel="00CE2B07">
          <w:delText>Xia Geoffrey</w:delText>
        </w:r>
      </w:del>
      <w:ins w:id="5" w:author="Geoffxie" w:date="2019-03-12T11:03:00Z">
        <w:r w:rsidR="00CE2B07">
          <w:t>Geoffrey Xie</w:t>
        </w:r>
      </w:ins>
    </w:p>
    <w:p w14:paraId="7A900AA3" w14:textId="1E717DFF" w:rsidR="002222CB" w:rsidRPr="00C340A7" w:rsidRDefault="002D2F11" w:rsidP="00B3549A">
      <w:pPr>
        <w:ind w:left="720"/>
        <w:rPr>
          <w:i/>
        </w:rPr>
      </w:pPr>
      <w:r>
        <w:t>6</w:t>
      </w:r>
      <w:r w:rsidR="002222CB">
        <w:t>. Academic Associate</w:t>
      </w:r>
      <w:r>
        <w:t>, CS Department</w:t>
      </w:r>
      <w:r w:rsidR="002222CB">
        <w:t xml:space="preserve">: </w:t>
      </w:r>
      <w:r w:rsidR="00FC02C9" w:rsidRPr="00FC02C9">
        <w:t>Dr. Alan Shaffer</w:t>
      </w:r>
    </w:p>
    <w:p w14:paraId="02F4FEA3" w14:textId="017C1102" w:rsidR="002D2F11" w:rsidRDefault="002D2F11" w:rsidP="00B3549A">
      <w:pPr>
        <w:ind w:left="720"/>
      </w:pPr>
      <w:r>
        <w:t xml:space="preserve">7. Chair, CS Department: </w:t>
      </w:r>
      <w:r w:rsidRPr="00FC02C9">
        <w:t>Dr. Peter J. Denning</w:t>
      </w:r>
    </w:p>
    <w:p w14:paraId="0BD96A97" w14:textId="6A043B8F" w:rsidR="002222CB" w:rsidRDefault="005103AE" w:rsidP="00B3549A">
      <w:pPr>
        <w:ind w:left="720"/>
      </w:pPr>
      <w:r>
        <w:t>8</w:t>
      </w:r>
      <w:r w:rsidR="00EA1109">
        <w:t xml:space="preserve">. Date of Graduation: </w:t>
      </w:r>
      <w:r w:rsidR="00F50FC7">
        <w:t xml:space="preserve"> </w:t>
      </w:r>
      <w:r w:rsidR="00EA105E">
        <w:t>March</w:t>
      </w:r>
      <w:r w:rsidR="0060167A">
        <w:t xml:space="preserve"> </w:t>
      </w:r>
      <w:r w:rsidR="00F50FC7">
        <w:t>2020</w:t>
      </w:r>
    </w:p>
    <w:p w14:paraId="2EDADF40" w14:textId="77777777" w:rsidR="002222CB" w:rsidRDefault="002222CB"/>
    <w:p w14:paraId="1DB37428" w14:textId="77777777" w:rsidR="002222CB" w:rsidRDefault="002222CB" w:rsidP="00CB6C2F">
      <w:pPr>
        <w:outlineLvl w:val="0"/>
      </w:pPr>
      <w:r>
        <w:t>B. </w:t>
      </w:r>
      <w:r w:rsidRPr="00731751">
        <w:rPr>
          <w:u w:val="single"/>
        </w:rPr>
        <w:t>Area of Research</w:t>
      </w:r>
    </w:p>
    <w:p w14:paraId="2F916586" w14:textId="65B71C64" w:rsidR="00DB71CE" w:rsidRDefault="00DB71CE" w:rsidP="00CB6C2F">
      <w:pPr>
        <w:outlineLvl w:val="0"/>
        <w:rPr>
          <w:i/>
        </w:rPr>
      </w:pPr>
    </w:p>
    <w:p w14:paraId="3CC915CD" w14:textId="377B6818" w:rsidR="00DB71CE" w:rsidRPr="00B3239A" w:rsidRDefault="00263275" w:rsidP="00CB6C2F">
      <w:pPr>
        <w:outlineLvl w:val="0"/>
      </w:pPr>
      <w:r w:rsidRPr="00CD0D25">
        <w:t xml:space="preserve">This research will demonstrate how a machine learning algorithm can </w:t>
      </w:r>
      <w:r w:rsidR="002E3752" w:rsidRPr="00CD0D25">
        <w:t xml:space="preserve">effectively </w:t>
      </w:r>
      <w:commentRangeStart w:id="6"/>
      <w:r w:rsidR="002E3752" w:rsidRPr="00CD0D25">
        <w:t xml:space="preserve">identify </w:t>
      </w:r>
      <w:ins w:id="7" w:author="Vinnie Monaco" w:date="2019-03-19T11:20:00Z">
        <w:r w:rsidR="0064374F" w:rsidRPr="00CD0D25">
          <w:t xml:space="preserve">a </w:t>
        </w:r>
      </w:ins>
      <w:r w:rsidR="00E17AA3" w:rsidRPr="00CD0D25">
        <w:t xml:space="preserve">wide variety of </w:t>
      </w:r>
      <w:r w:rsidR="002E3752" w:rsidRPr="00CD0D25">
        <w:t>anomalies</w:t>
      </w:r>
      <w:r w:rsidR="00E17AA3" w:rsidRPr="00CD0D25">
        <w:t xml:space="preserve"> </w:t>
      </w:r>
      <w:r w:rsidR="0009199E" w:rsidRPr="00CD0D25">
        <w:t>in vessel dimensions, identification</w:t>
      </w:r>
      <w:r w:rsidR="00E17AA3" w:rsidRPr="00CD0D25">
        <w:t xml:space="preserve">, </w:t>
      </w:r>
      <w:r w:rsidR="0009199E" w:rsidRPr="00CD0D25">
        <w:t xml:space="preserve">ship to ship networking, </w:t>
      </w:r>
      <w:ins w:id="8" w:author="Vinnie Monaco" w:date="2019-03-19T11:20:00Z">
        <w:r w:rsidR="0064374F" w:rsidRPr="00CD0D25">
          <w:t xml:space="preserve">and </w:t>
        </w:r>
      </w:ins>
      <w:r w:rsidR="0009199E" w:rsidRPr="00CD0D25">
        <w:t xml:space="preserve">movement behaviors </w:t>
      </w:r>
      <w:r w:rsidR="002E3752" w:rsidRPr="00CD0D25">
        <w:t>in an Automated Identification System</w:t>
      </w:r>
      <w:r w:rsidR="000F69DF" w:rsidRPr="00CD0D25">
        <w:t xml:space="preserve"> (AIS)</w:t>
      </w:r>
      <w:r w:rsidR="002E3752" w:rsidRPr="00CD0D25">
        <w:t xml:space="preserve"> database</w:t>
      </w:r>
      <w:commentRangeEnd w:id="6"/>
      <w:r w:rsidR="008E62C5" w:rsidRPr="00CD0D25">
        <w:rPr>
          <w:rStyle w:val="CommentReference"/>
        </w:rPr>
        <w:commentReference w:id="6"/>
      </w:r>
      <w:r w:rsidR="002E3752" w:rsidRPr="00CD0D25">
        <w:t xml:space="preserve">. </w:t>
      </w:r>
      <w:r w:rsidR="000F69DF" w:rsidRPr="00CD0D25">
        <w:t xml:space="preserve"> </w:t>
      </w:r>
      <w:r w:rsidR="0009199E" w:rsidRPr="00CD0D25">
        <w:t>By</w:t>
      </w:r>
      <w:r w:rsidR="008F1B83" w:rsidRPr="00CD0D25">
        <w:t xml:space="preserve"> analyzing</w:t>
      </w:r>
      <w:r w:rsidR="0009199E" w:rsidRPr="00CD0D25">
        <w:t xml:space="preserve"> this data</w:t>
      </w:r>
      <w:r w:rsidR="008F1B83" w:rsidRPr="00CD0D25">
        <w:t xml:space="preserve"> through machine learning</w:t>
      </w:r>
      <w:r w:rsidR="00A43905" w:rsidRPr="00CD0D25">
        <w:t>, we</w:t>
      </w:r>
      <w:r w:rsidR="008F1B83" w:rsidRPr="00CD0D25">
        <w:t xml:space="preserve"> can show a whole new field of </w:t>
      </w:r>
      <w:r w:rsidR="0009199E" w:rsidRPr="00CD0D25">
        <w:t xml:space="preserve">possibility for maritime security by supplying them </w:t>
      </w:r>
      <w:r w:rsidR="00A43905" w:rsidRPr="00CD0D25">
        <w:t xml:space="preserve">with </w:t>
      </w:r>
      <w:r w:rsidR="0009199E" w:rsidRPr="00CD0D25">
        <w:t xml:space="preserve">additional tools to enable better security procedures out at sea and ports. </w:t>
      </w:r>
      <w:r w:rsidR="008F1B83" w:rsidRPr="00CD0D25">
        <w:t>Machine learning is now being used across all fields of technology</w:t>
      </w:r>
      <w:r w:rsidR="000F6568" w:rsidRPr="00CD0D25">
        <w:t xml:space="preserve"> and the </w:t>
      </w:r>
      <w:r w:rsidR="000F69DF" w:rsidRPr="00CD0D25">
        <w:t>United States D</w:t>
      </w:r>
      <w:r w:rsidR="000F6568" w:rsidRPr="00CD0D25">
        <w:t xml:space="preserve">epartment of </w:t>
      </w:r>
      <w:r w:rsidR="000F69DF" w:rsidRPr="00CD0D25">
        <w:t>D</w:t>
      </w:r>
      <w:r w:rsidR="000F6568" w:rsidRPr="00CD0D25">
        <w:t xml:space="preserve">efense can benefit greatly by this implementation. </w:t>
      </w:r>
      <w:r w:rsidR="008F1B83" w:rsidRPr="00CD0D25">
        <w:t xml:space="preserve"> </w:t>
      </w:r>
      <w:r w:rsidR="000F6568" w:rsidRPr="00CD0D25">
        <w:t>Sea</w:t>
      </w:r>
      <w:r w:rsidR="000F69DF" w:rsidRPr="00CD0D25">
        <w:t>-</w:t>
      </w:r>
      <w:r w:rsidR="000F6568" w:rsidRPr="00CD0D25">
        <w:t xml:space="preserve">going vessels are notorious for using spoofing technologies to alter AIS data. </w:t>
      </w:r>
      <w:r w:rsidR="000F69DF" w:rsidRPr="00CD0D25">
        <w:t xml:space="preserve"> </w:t>
      </w:r>
      <w:commentRangeStart w:id="9"/>
      <w:r w:rsidR="000F6568" w:rsidRPr="00CD0D25">
        <w:t xml:space="preserve">This </w:t>
      </w:r>
      <w:r w:rsidR="0009199E" w:rsidRPr="00CD0D25">
        <w:t>thesis will involve development of an algorithm that</w:t>
      </w:r>
      <w:r w:rsidR="000F6568" w:rsidRPr="00CD0D25">
        <w:t xml:space="preserve"> </w:t>
      </w:r>
      <w:commentRangeEnd w:id="9"/>
      <w:r w:rsidR="009A7849" w:rsidRPr="00CD0D25">
        <w:rPr>
          <w:rStyle w:val="CommentReference"/>
        </w:rPr>
        <w:commentReference w:id="9"/>
      </w:r>
      <w:r w:rsidR="000F6568" w:rsidRPr="00CD0D25">
        <w:t xml:space="preserve">can </w:t>
      </w:r>
      <w:commentRangeStart w:id="10"/>
      <w:r w:rsidR="000F6568" w:rsidRPr="00CD0D25">
        <w:t xml:space="preserve">spot these </w:t>
      </w:r>
      <w:r w:rsidR="0009199E" w:rsidRPr="00CD0D25">
        <w:t>anomalies</w:t>
      </w:r>
      <w:r w:rsidR="000F6568" w:rsidRPr="00CD0D25">
        <w:t xml:space="preserve"> and categorize vessels as seen fit</w:t>
      </w:r>
      <w:commentRangeEnd w:id="10"/>
      <w:r w:rsidR="009A7849" w:rsidRPr="00CD0D25">
        <w:rPr>
          <w:rStyle w:val="CommentReference"/>
        </w:rPr>
        <w:commentReference w:id="10"/>
      </w:r>
      <w:r w:rsidR="000F6568" w:rsidRPr="00CD0D25">
        <w:t>.</w:t>
      </w:r>
      <w:r w:rsidR="000F6568" w:rsidRPr="00B3239A">
        <w:t xml:space="preserve"> </w:t>
      </w:r>
    </w:p>
    <w:p w14:paraId="20E9BB87" w14:textId="77777777" w:rsidR="00072D5B" w:rsidRPr="00B3239A" w:rsidRDefault="00072D5B" w:rsidP="00CB6C2F">
      <w:pPr>
        <w:outlineLvl w:val="0"/>
      </w:pPr>
    </w:p>
    <w:p w14:paraId="641E44BD" w14:textId="5D24F62E" w:rsidR="00776218" w:rsidRDefault="00776218" w:rsidP="00CB6C2F">
      <w:pPr>
        <w:outlineLvl w:val="0"/>
      </w:pPr>
      <w:r w:rsidRPr="00B3239A">
        <w:t>The title of this thesis will be</w:t>
      </w:r>
      <w:r w:rsidR="00DB71CE" w:rsidRPr="00B3239A">
        <w:t>:</w:t>
      </w:r>
      <w:r w:rsidRPr="00B3239A">
        <w:t xml:space="preserve"> </w:t>
      </w:r>
      <w:r w:rsidR="00D84E72">
        <w:t xml:space="preserve"> </w:t>
      </w:r>
      <w:r w:rsidR="00DB71CE" w:rsidRPr="00B3239A">
        <w:t>The Impact of Machine Learning on AIS Data</w:t>
      </w:r>
      <w:r w:rsidRPr="00B3239A">
        <w:t>.</w:t>
      </w:r>
    </w:p>
    <w:p w14:paraId="21010B77" w14:textId="77777777" w:rsidR="002222CB" w:rsidRDefault="002222CB"/>
    <w:p w14:paraId="40219CF3" w14:textId="286A2C4A" w:rsidR="002222CB" w:rsidRDefault="002222CB" w:rsidP="00CB6C2F">
      <w:pPr>
        <w:outlineLvl w:val="0"/>
        <w:rPr>
          <w:u w:val="single"/>
        </w:rPr>
      </w:pPr>
      <w:r>
        <w:t>C. </w:t>
      </w:r>
      <w:r w:rsidRPr="00731751">
        <w:rPr>
          <w:u w:val="single"/>
        </w:rPr>
        <w:t>Research Questions</w:t>
      </w:r>
    </w:p>
    <w:p w14:paraId="4CE44BBB" w14:textId="77777777" w:rsidR="00A43905" w:rsidRDefault="00A43905" w:rsidP="00CB6C2F">
      <w:pPr>
        <w:outlineLvl w:val="0"/>
      </w:pPr>
    </w:p>
    <w:p w14:paraId="6AC81551" w14:textId="445E86E5" w:rsidR="00001C31" w:rsidRDefault="00001C31" w:rsidP="00CB6C2F">
      <w:pPr>
        <w:outlineLvl w:val="0"/>
      </w:pPr>
      <w:commentRangeStart w:id="11"/>
      <w:r>
        <w:t>Hypothesis</w:t>
      </w:r>
      <w:commentRangeEnd w:id="11"/>
      <w:r w:rsidR="009A7849">
        <w:rPr>
          <w:rStyle w:val="CommentReference"/>
        </w:rPr>
        <w:commentReference w:id="11"/>
      </w:r>
      <w:r>
        <w:t xml:space="preserve">: </w:t>
      </w:r>
      <w:r w:rsidR="00D84E72">
        <w:t xml:space="preserve"> </w:t>
      </w:r>
      <w:del w:id="12" w:author="Vinnie Monaco" w:date="2019-03-13T11:37:00Z">
        <w:r w:rsidR="004266EC" w:rsidRPr="00F50FC7" w:rsidDel="009A7849">
          <w:delText>The m</w:delText>
        </w:r>
      </w:del>
      <w:ins w:id="13" w:author="Vinnie Monaco" w:date="2019-03-13T11:37:00Z">
        <w:r w:rsidR="009A7849">
          <w:t>M</w:t>
        </w:r>
      </w:ins>
      <w:r w:rsidR="004266EC" w:rsidRPr="00F50FC7">
        <w:t>achine</w:t>
      </w:r>
      <w:ins w:id="14" w:author="Vinnie Monaco" w:date="2019-03-13T11:37:00Z">
        <w:r w:rsidR="009A7849">
          <w:t xml:space="preserve"> </w:t>
        </w:r>
      </w:ins>
      <w:del w:id="15" w:author="Vinnie Monaco" w:date="2019-03-13T11:37:00Z">
        <w:r w:rsidR="00D84E72" w:rsidRPr="00F50FC7" w:rsidDel="009A7849">
          <w:delText>-</w:delText>
        </w:r>
      </w:del>
      <w:r w:rsidR="004266EC" w:rsidRPr="00F50FC7">
        <w:t xml:space="preserve">learning </w:t>
      </w:r>
      <w:del w:id="16" w:author="Vinnie Monaco" w:date="2019-03-13T11:37:00Z">
        <w:r w:rsidR="004266EC" w:rsidRPr="00F50FC7" w:rsidDel="009A7849">
          <w:delText xml:space="preserve">algorithm </w:delText>
        </w:r>
      </w:del>
      <w:r w:rsidR="004266EC" w:rsidRPr="00F50FC7">
        <w:t>can be used to detect and categorize AIS data anomalies.</w:t>
      </w:r>
      <w:r w:rsidR="004266EC">
        <w:t xml:space="preserve"> </w:t>
      </w:r>
    </w:p>
    <w:p w14:paraId="648EE7C3" w14:textId="77777777" w:rsidR="002222CB" w:rsidRDefault="002222CB"/>
    <w:p w14:paraId="1B184B3F" w14:textId="34229668" w:rsidR="008309FD" w:rsidRPr="00B3239A" w:rsidRDefault="00DB71CE" w:rsidP="00DB71CE">
      <w:pPr>
        <w:pStyle w:val="ListParagraph"/>
        <w:numPr>
          <w:ilvl w:val="0"/>
          <w:numId w:val="12"/>
        </w:numPr>
      </w:pPr>
      <w:r w:rsidRPr="00B3239A">
        <w:t>Can machine learning be used to detect anomalies in AIS data better than current technologies?</w:t>
      </w:r>
    </w:p>
    <w:p w14:paraId="071B0F32" w14:textId="397510BC" w:rsidR="00DB71CE" w:rsidRPr="00B3239A" w:rsidRDefault="005A6CBB" w:rsidP="00DB71CE">
      <w:pPr>
        <w:pStyle w:val="ListParagraph"/>
        <w:numPr>
          <w:ilvl w:val="0"/>
          <w:numId w:val="12"/>
        </w:numPr>
      </w:pPr>
      <w:r w:rsidRPr="00B3239A">
        <w:t>What is the impact of machine learning on maritime security?</w:t>
      </w:r>
    </w:p>
    <w:p w14:paraId="5B0FCD25" w14:textId="14129029" w:rsidR="005A6CBB" w:rsidRPr="00B3239A" w:rsidRDefault="00263275" w:rsidP="00DB71CE">
      <w:pPr>
        <w:pStyle w:val="ListParagraph"/>
        <w:numPr>
          <w:ilvl w:val="0"/>
          <w:numId w:val="12"/>
        </w:numPr>
      </w:pPr>
      <w:r w:rsidRPr="00B3239A">
        <w:t>What are the advantages and disadvantages of this algorithm?</w:t>
      </w:r>
    </w:p>
    <w:p w14:paraId="2731279F" w14:textId="21E9D26E" w:rsidR="00263275" w:rsidRDefault="002E3752" w:rsidP="00DB71CE">
      <w:pPr>
        <w:pStyle w:val="ListParagraph"/>
        <w:numPr>
          <w:ilvl w:val="0"/>
          <w:numId w:val="12"/>
        </w:numPr>
      </w:pPr>
      <w:r w:rsidRPr="00B3239A">
        <w:t xml:space="preserve">Can this algorithm be used to survey other </w:t>
      </w:r>
      <w:r w:rsidR="00E17AA3">
        <w:t>systems</w:t>
      </w:r>
      <w:r w:rsidRPr="00B3239A">
        <w:t xml:space="preserve"> similar to AIS</w:t>
      </w:r>
      <w:r w:rsidR="008F1B83" w:rsidRPr="00B3239A">
        <w:t>?</w:t>
      </w:r>
    </w:p>
    <w:p w14:paraId="223A8055" w14:textId="09359142" w:rsidR="008A0DD7" w:rsidRPr="00CD0D25" w:rsidRDefault="00DB11EF" w:rsidP="00DB71CE">
      <w:pPr>
        <w:pStyle w:val="ListParagraph"/>
        <w:numPr>
          <w:ilvl w:val="0"/>
          <w:numId w:val="12"/>
        </w:numPr>
      </w:pPr>
      <w:r w:rsidRPr="00CD0D25">
        <w:t>Can this be used to identifies vessel, their operators, country of origin or class by their navigation behaviors?</w:t>
      </w:r>
    </w:p>
    <w:p w14:paraId="671248DF" w14:textId="1D707573" w:rsidR="00DB11EF" w:rsidRPr="00CD0D25" w:rsidRDefault="00DB11EF" w:rsidP="00DB71CE">
      <w:pPr>
        <w:pStyle w:val="ListParagraph"/>
        <w:numPr>
          <w:ilvl w:val="0"/>
          <w:numId w:val="12"/>
        </w:numPr>
      </w:pPr>
      <w:r w:rsidRPr="00CD0D25">
        <w:t>Is it possible to detect covert communication between ships with this algorithm?</w:t>
      </w:r>
    </w:p>
    <w:p w14:paraId="0F98388B" w14:textId="77777777" w:rsidR="006E025F" w:rsidRDefault="006E025F" w:rsidP="006E025F"/>
    <w:p w14:paraId="626938A1" w14:textId="77777777" w:rsidR="002222CB" w:rsidRDefault="002222CB" w:rsidP="00CB6C2F">
      <w:pPr>
        <w:outlineLvl w:val="0"/>
      </w:pPr>
      <w:r>
        <w:t>D. </w:t>
      </w:r>
      <w:r w:rsidRPr="00731751">
        <w:rPr>
          <w:u w:val="single"/>
        </w:rPr>
        <w:t>Discussion</w:t>
      </w:r>
    </w:p>
    <w:p w14:paraId="4876E279" w14:textId="77777777" w:rsidR="005A6CBB" w:rsidRPr="00C340A7" w:rsidRDefault="005A6CBB" w:rsidP="003B4D9F">
      <w:pPr>
        <w:rPr>
          <w:i/>
        </w:rPr>
      </w:pPr>
    </w:p>
    <w:p w14:paraId="39506902" w14:textId="06DCF84D" w:rsidR="005A6CBB" w:rsidRPr="00B3239A" w:rsidRDefault="000E480D">
      <w:commentRangeStart w:id="17"/>
      <w:r w:rsidRPr="00B3239A">
        <w:t>An Automated Identification System (</w:t>
      </w:r>
      <w:r w:rsidR="00DB71CE" w:rsidRPr="00B3239A">
        <w:t>AIS</w:t>
      </w:r>
      <w:r w:rsidRPr="00B3239A">
        <w:t>)</w:t>
      </w:r>
      <w:r w:rsidR="00DB71CE" w:rsidRPr="00B3239A">
        <w:t xml:space="preserve"> </w:t>
      </w:r>
      <w:commentRangeEnd w:id="17"/>
      <w:r w:rsidR="0051127E">
        <w:rPr>
          <w:rStyle w:val="CommentReference"/>
        </w:rPr>
        <w:commentReference w:id="17"/>
      </w:r>
      <w:r w:rsidR="00447B31">
        <w:t>[</w:t>
      </w:r>
      <w:r w:rsidR="000D13AE">
        <w:t>2</w:t>
      </w:r>
      <w:r w:rsidR="00447B31">
        <w:t xml:space="preserve">] </w:t>
      </w:r>
      <w:r w:rsidR="00DB71CE" w:rsidRPr="00B3239A">
        <w:t xml:space="preserve">is the primary source of identification for surface vessels on the high seas. </w:t>
      </w:r>
      <w:r w:rsidR="00D84E72">
        <w:t xml:space="preserve"> </w:t>
      </w:r>
      <w:r w:rsidR="00DB71CE" w:rsidRPr="00B3239A">
        <w:t>Almost all ships are equipped with them, and they are used frequently by other vessel</w:t>
      </w:r>
      <w:r w:rsidRPr="00B3239A">
        <w:t>s</w:t>
      </w:r>
      <w:r w:rsidR="00DB71CE" w:rsidRPr="00B3239A">
        <w:t xml:space="preserve"> to aid in collision avoidance. </w:t>
      </w:r>
      <w:r w:rsidR="00D84E72">
        <w:t xml:space="preserve"> </w:t>
      </w:r>
      <w:r w:rsidR="005A6CBB" w:rsidRPr="00B3239A">
        <w:t>The information that AIS provides</w:t>
      </w:r>
      <w:r w:rsidRPr="00B3239A">
        <w:t>,</w:t>
      </w:r>
      <w:r w:rsidR="005A6CBB" w:rsidRPr="00B3239A">
        <w:t xml:space="preserve"> such as</w:t>
      </w:r>
      <w:r w:rsidRPr="00B3239A">
        <w:t>,</w:t>
      </w:r>
      <w:r w:rsidR="005A6CBB" w:rsidRPr="00B3239A">
        <w:t xml:space="preserve"> unique identification, course, position, speed, tonnage, and ship dimensions</w:t>
      </w:r>
      <w:r w:rsidRPr="00B3239A">
        <w:t>,</w:t>
      </w:r>
      <w:r w:rsidR="005A6CBB" w:rsidRPr="00B3239A">
        <w:t xml:space="preserve"> </w:t>
      </w:r>
      <w:r w:rsidR="00DB71CE" w:rsidRPr="00B3239A">
        <w:t xml:space="preserve">is </w:t>
      </w:r>
      <w:r w:rsidR="005A6CBB" w:rsidRPr="00B3239A">
        <w:t>e</w:t>
      </w:r>
      <w:r w:rsidR="00DB71CE" w:rsidRPr="00B3239A">
        <w:t>specially useful in and around ports</w:t>
      </w:r>
      <w:r w:rsidRPr="00B3239A">
        <w:t xml:space="preserve">. </w:t>
      </w:r>
      <w:r w:rsidR="00D84E72">
        <w:t xml:space="preserve"> </w:t>
      </w:r>
      <w:r w:rsidRPr="00B3239A">
        <w:t>P</w:t>
      </w:r>
      <w:r w:rsidR="00DB71CE" w:rsidRPr="00B3239A">
        <w:t>ort controls use this data to direct traffic and main</w:t>
      </w:r>
      <w:r w:rsidR="001B1581" w:rsidRPr="00B3239A">
        <w:t>tain</w:t>
      </w:r>
      <w:r w:rsidR="00DB71CE" w:rsidRPr="00B3239A">
        <w:t xml:space="preserve"> </w:t>
      </w:r>
      <w:r w:rsidR="001B1581" w:rsidRPr="00B3239A">
        <w:t xml:space="preserve">channel control. </w:t>
      </w:r>
      <w:r w:rsidR="00D84E72">
        <w:t xml:space="preserve"> </w:t>
      </w:r>
      <w:r w:rsidR="005A6CBB" w:rsidRPr="00B3239A">
        <w:lastRenderedPageBreak/>
        <w:t>Maritime authorize</w:t>
      </w:r>
      <w:r w:rsidRPr="00B3239A">
        <w:t xml:space="preserve"> and</w:t>
      </w:r>
      <w:r w:rsidR="005A6CBB" w:rsidRPr="00B3239A">
        <w:t xml:space="preserve"> asses this data</w:t>
      </w:r>
      <w:r w:rsidRPr="00B3239A">
        <w:t>,</w:t>
      </w:r>
      <w:r w:rsidR="005A6CBB" w:rsidRPr="00B3239A">
        <w:t xml:space="preserve"> and physically verify the vessels for security</w:t>
      </w:r>
      <w:r w:rsidRPr="00B3239A">
        <w:t>,</w:t>
      </w:r>
      <w:r w:rsidR="005A6CBB" w:rsidRPr="00B3239A">
        <w:t xml:space="preserve"> or otherwise. </w:t>
      </w:r>
    </w:p>
    <w:p w14:paraId="16AAD18F" w14:textId="4B218AA2" w:rsidR="005A6CBB" w:rsidRPr="00B3239A" w:rsidRDefault="005A6CBB"/>
    <w:p w14:paraId="60D04F21" w14:textId="6337D00B" w:rsidR="005A6CBB" w:rsidRDefault="005A6CBB">
      <w:r w:rsidRPr="00B3239A">
        <w:t>Although this data is relied on heavily by all factors listed above</w:t>
      </w:r>
      <w:r w:rsidR="000E480D" w:rsidRPr="00B3239A">
        <w:t>,</w:t>
      </w:r>
      <w:r w:rsidRPr="00B3239A">
        <w:t xml:space="preserve"> and more, it is easily </w:t>
      </w:r>
      <w:r w:rsidR="000E480D" w:rsidRPr="00B3239A">
        <w:t>“</w:t>
      </w:r>
      <w:r w:rsidR="002A3669" w:rsidRPr="00B3239A">
        <w:t xml:space="preserve">spoofed” -- </w:t>
      </w:r>
      <w:r w:rsidRPr="00B3239A">
        <w:t>meaning</w:t>
      </w:r>
      <w:r w:rsidR="000E480D" w:rsidRPr="00B3239A">
        <w:t>,</w:t>
      </w:r>
      <w:r w:rsidRPr="00B3239A">
        <w:t xml:space="preserve"> it can be altered before transmission. </w:t>
      </w:r>
      <w:r w:rsidR="00D84E72">
        <w:t xml:space="preserve"> </w:t>
      </w:r>
      <w:r w:rsidRPr="00B3239A">
        <w:t xml:space="preserve">Some vessels use spoofing to hide their identity or ship loadout. </w:t>
      </w:r>
      <w:r w:rsidR="00D84E72">
        <w:t xml:space="preserve"> </w:t>
      </w:r>
      <w:r w:rsidR="00AA625E" w:rsidRPr="00B3239A">
        <w:t>Security risks</w:t>
      </w:r>
      <w:r w:rsidR="002A3669" w:rsidRPr="00B3239A">
        <w:t xml:space="preserve"> are</w:t>
      </w:r>
      <w:r w:rsidR="00AA625E" w:rsidRPr="00B3239A">
        <w:t xml:space="preserve"> on the rise due to frequent use of spoofing</w:t>
      </w:r>
      <w:r w:rsidR="000F6568" w:rsidRPr="00B3239A">
        <w:t xml:space="preserve"> data</w:t>
      </w:r>
      <w:r w:rsidR="00AA625E" w:rsidRPr="00B3239A">
        <w:t xml:space="preserve"> from sea</w:t>
      </w:r>
      <w:r w:rsidR="002A3669" w:rsidRPr="00B3239A">
        <w:t>-</w:t>
      </w:r>
      <w:r w:rsidR="00AA625E" w:rsidRPr="00B3239A">
        <w:t>going vessels, especially in this technological age where data altering is common.</w:t>
      </w:r>
      <w:r w:rsidR="00AA625E">
        <w:t xml:space="preserve"> </w:t>
      </w:r>
      <w:r w:rsidR="00447B31">
        <w:t>[1]</w:t>
      </w:r>
    </w:p>
    <w:p w14:paraId="6FAC966D" w14:textId="77777777" w:rsidR="0016234D" w:rsidRDefault="0016234D"/>
    <w:p w14:paraId="74631CBE" w14:textId="6B643036" w:rsidR="008C1E5C" w:rsidRDefault="0016234D">
      <w:commentRangeStart w:id="18"/>
      <w:r w:rsidRPr="00F50FC7">
        <w:t>A</w:t>
      </w:r>
      <w:r w:rsidR="00711436" w:rsidRPr="00F50FC7">
        <w:t>rtificial intelligence</w:t>
      </w:r>
      <w:r w:rsidRPr="00F50FC7">
        <w:t xml:space="preserve"> </w:t>
      </w:r>
      <w:r w:rsidR="00DC7D60" w:rsidRPr="00F50FC7">
        <w:t xml:space="preserve">(AI) </w:t>
      </w:r>
      <w:r w:rsidRPr="00F50FC7">
        <w:t xml:space="preserve">and </w:t>
      </w:r>
      <w:r w:rsidR="00D84E72" w:rsidRPr="00F50FC7">
        <w:t>m</w:t>
      </w:r>
      <w:r w:rsidRPr="00F50FC7">
        <w:t>achine learning ha</w:t>
      </w:r>
      <w:r w:rsidR="00711436" w:rsidRPr="00F50FC7">
        <w:t>ve</w:t>
      </w:r>
      <w:r w:rsidRPr="00F50FC7">
        <w:t xml:space="preserve"> been a new facet of discussion</w:t>
      </w:r>
      <w:r w:rsidR="00711436" w:rsidRPr="00F50FC7">
        <w:t>.  T</w:t>
      </w:r>
      <w:r w:rsidRPr="00F50FC7">
        <w:t>his fairly new technique can have a powerful impact on information sharing across vessels</w:t>
      </w:r>
      <w:r w:rsidR="00711436" w:rsidRPr="00F50FC7">
        <w:t xml:space="preserve"> because i</w:t>
      </w:r>
      <w:r w:rsidR="008C1E5C" w:rsidRPr="00F50FC7">
        <w:t>t has the ability to predict and prevent security risk</w:t>
      </w:r>
      <w:r w:rsidR="002D5610" w:rsidRPr="00F50FC7">
        <w:t>s</w:t>
      </w:r>
      <w:r w:rsidR="008C1E5C" w:rsidRPr="00F50FC7">
        <w:t xml:space="preserve"> at sea.</w:t>
      </w:r>
      <w:commentRangeEnd w:id="18"/>
      <w:r w:rsidR="00255602">
        <w:rPr>
          <w:rStyle w:val="CommentReference"/>
        </w:rPr>
        <w:commentReference w:id="18"/>
      </w:r>
    </w:p>
    <w:p w14:paraId="7D9A783B" w14:textId="2A036FF0" w:rsidR="003766AD" w:rsidRDefault="003766AD"/>
    <w:p w14:paraId="60EA1171" w14:textId="315816E6" w:rsidR="003766AD" w:rsidRPr="00CD0D25" w:rsidRDefault="009A5611">
      <w:r w:rsidRPr="00CD0D25">
        <w:t xml:space="preserve">Our main steps in building a machine learning algorithm are; preparing the data, choosing our model, training, evaluating, tuning and prediction. This will be discussed further in the methodology section. </w:t>
      </w:r>
      <w:r w:rsidR="00447B31" w:rsidRPr="00CD0D25">
        <w:t>[</w:t>
      </w:r>
      <w:r w:rsidR="0093201F" w:rsidRPr="00CD0D25">
        <w:t>6</w:t>
      </w:r>
      <w:r w:rsidR="00447B31" w:rsidRPr="00CD0D25">
        <w:t>]</w:t>
      </w:r>
    </w:p>
    <w:p w14:paraId="6DF35E32" w14:textId="77777777" w:rsidR="00DB11EF" w:rsidRPr="00CD0D25" w:rsidRDefault="00DB11EF"/>
    <w:p w14:paraId="31808BB2" w14:textId="6876A424" w:rsidR="0029763B" w:rsidRPr="00F50FC7" w:rsidRDefault="00DB11EF">
      <w:r w:rsidRPr="00CD0D25">
        <w:t>AIS data will be used to train a model</w:t>
      </w:r>
      <w:r w:rsidR="003766AD" w:rsidRPr="00CD0D25">
        <w:t xml:space="preserve"> to</w:t>
      </w:r>
      <w:r w:rsidR="0029763B" w:rsidRPr="00CD0D25">
        <w:t xml:space="preserve"> make predictions </w:t>
      </w:r>
      <w:r w:rsidR="00236F0D" w:rsidRPr="00CD0D25">
        <w:t>and</w:t>
      </w:r>
      <w:r w:rsidR="0029763B" w:rsidRPr="00CD0D25">
        <w:t xml:space="preserve"> decisions without explicit programming.</w:t>
      </w:r>
      <w:r w:rsidR="0029763B" w:rsidRPr="00F50FC7">
        <w:t xml:space="preserve"> </w:t>
      </w:r>
      <w:r w:rsidR="00711436" w:rsidRPr="00F50FC7">
        <w:t xml:space="preserve"> </w:t>
      </w:r>
      <w:commentRangeStart w:id="19"/>
      <w:r w:rsidR="0029763B" w:rsidRPr="00F50FC7">
        <w:t>The goal is to find outliers in th</w:t>
      </w:r>
      <w:r>
        <w:t>is</w:t>
      </w:r>
      <w:r w:rsidR="0029763B" w:rsidRPr="00F50FC7">
        <w:t xml:space="preserve"> </w:t>
      </w:r>
      <w:r>
        <w:t>data</w:t>
      </w:r>
      <w:r w:rsidR="0029763B" w:rsidRPr="00F50FC7">
        <w:t xml:space="preserve"> by the machine’s use of pattern recognition, classification</w:t>
      </w:r>
      <w:r w:rsidR="00711436" w:rsidRPr="00F50FC7">
        <w:t>,</w:t>
      </w:r>
      <w:r w:rsidR="0029763B" w:rsidRPr="00F50FC7">
        <w:t xml:space="preserve"> and regression algorithms</w:t>
      </w:r>
      <w:r w:rsidR="00711436" w:rsidRPr="00F50FC7">
        <w:t>,</w:t>
      </w:r>
      <w:r w:rsidR="0029763B" w:rsidRPr="00F50FC7">
        <w:t xml:space="preserve"> which will point us to our anomalies</w:t>
      </w:r>
      <w:commentRangeEnd w:id="19"/>
      <w:r w:rsidR="00EA1B6D">
        <w:rPr>
          <w:rStyle w:val="CommentReference"/>
        </w:rPr>
        <w:commentReference w:id="19"/>
      </w:r>
      <w:r w:rsidR="00B3239A" w:rsidRPr="00F50FC7">
        <w:t>.</w:t>
      </w:r>
    </w:p>
    <w:p w14:paraId="7125AA63" w14:textId="51C0E198" w:rsidR="008C1E5C" w:rsidRPr="00F50FC7" w:rsidRDefault="0029763B">
      <w:r w:rsidRPr="00F50FC7">
        <w:t xml:space="preserve"> </w:t>
      </w:r>
    </w:p>
    <w:p w14:paraId="6C49E9AE" w14:textId="0A8EA7B7" w:rsidR="0016234D" w:rsidRPr="00F50FC7" w:rsidRDefault="007315D2">
      <w:r w:rsidRPr="00F50FC7">
        <w:t>This machine learning algorithm will parse the AIS data to detect and categorize anomalies which will help maritime authorities gain deeper knowledge on risky vessels.</w:t>
      </w:r>
    </w:p>
    <w:p w14:paraId="7A0574AE" w14:textId="3E5A36F7" w:rsidR="006B41AD" w:rsidRPr="00F50FC7" w:rsidRDefault="006B41AD"/>
    <w:p w14:paraId="25FB7008" w14:textId="53AC402C" w:rsidR="006B41AD" w:rsidRDefault="006B41AD">
      <w:r w:rsidRPr="00F50FC7">
        <w:t>Most vessels out at sea don’t have fraud detection that c</w:t>
      </w:r>
      <w:r w:rsidR="00711436" w:rsidRPr="00F50FC7">
        <w:t>an</w:t>
      </w:r>
      <w:r w:rsidRPr="00F50FC7">
        <w:t xml:space="preserve"> prevent against spoofing. </w:t>
      </w:r>
      <w:r w:rsidR="002B335B" w:rsidRPr="00F50FC7">
        <w:t xml:space="preserve"> </w:t>
      </w:r>
      <w:del w:id="20" w:author="Vinnie Monaco" w:date="2019-03-13T11:51:00Z">
        <w:r w:rsidRPr="00F50FC7" w:rsidDel="00EA1B6D">
          <w:delText>This machine can learn and detect changes via the data it receives</w:delText>
        </w:r>
        <w:r w:rsidR="002B335B" w:rsidRPr="00F50FC7" w:rsidDel="00EA1B6D">
          <w:delText>,</w:delText>
        </w:r>
        <w:r w:rsidRPr="00F50FC7" w:rsidDel="00EA1B6D">
          <w:delText xml:space="preserve"> which</w:delText>
        </w:r>
      </w:del>
      <w:ins w:id="21" w:author="Vinnie Monaco" w:date="2019-03-13T11:51:00Z">
        <w:r w:rsidR="00EA1B6D">
          <w:t>Automated anomaly detection</w:t>
        </w:r>
      </w:ins>
      <w:r w:rsidRPr="00F50FC7">
        <w:t xml:space="preserve"> could potentially aid in collision avoidance</w:t>
      </w:r>
      <w:r w:rsidR="002B335B" w:rsidRPr="00F50FC7">
        <w:t>.  By</w:t>
      </w:r>
      <w:r w:rsidRPr="00F50FC7">
        <w:t xml:space="preserve"> gathering information on high-risk vessels</w:t>
      </w:r>
      <w:r w:rsidR="002B335B" w:rsidRPr="00F50FC7">
        <w:t>,</w:t>
      </w:r>
      <w:r w:rsidRPr="00F50FC7">
        <w:t xml:space="preserve"> </w:t>
      </w:r>
      <w:r w:rsidR="002B335B" w:rsidRPr="00F50FC7">
        <w:t xml:space="preserve">it </w:t>
      </w:r>
      <w:ins w:id="22" w:author="Vinnie Monaco" w:date="2019-03-13T11:52:00Z">
        <w:r w:rsidR="00EA1B6D">
          <w:t xml:space="preserve">also </w:t>
        </w:r>
      </w:ins>
      <w:r w:rsidR="002B335B" w:rsidRPr="00F50FC7">
        <w:t>enables</w:t>
      </w:r>
      <w:r w:rsidRPr="00F50FC7">
        <w:t xml:space="preserve"> watch standers to make better decisions at </w:t>
      </w:r>
      <w:r w:rsidR="002B335B" w:rsidRPr="00F50FC7">
        <w:t>sea</w:t>
      </w:r>
      <w:r w:rsidR="004A4D1C" w:rsidRPr="00F50FC7">
        <w:t>.</w:t>
      </w:r>
      <w:r w:rsidR="00447B31">
        <w:t xml:space="preserve"> </w:t>
      </w:r>
    </w:p>
    <w:p w14:paraId="38973A04" w14:textId="59E541FE" w:rsidR="001B1581" w:rsidRDefault="001B1581"/>
    <w:p w14:paraId="01B11256" w14:textId="77777777" w:rsidR="00416E35" w:rsidRDefault="00416E35"/>
    <w:p w14:paraId="63E4F0DD" w14:textId="77777777" w:rsidR="002222CB" w:rsidRDefault="002222CB" w:rsidP="00CB6C2F">
      <w:pPr>
        <w:outlineLvl w:val="0"/>
      </w:pPr>
      <w:r>
        <w:t>E. </w:t>
      </w:r>
      <w:r w:rsidRPr="00731751">
        <w:rPr>
          <w:u w:val="single"/>
        </w:rPr>
        <w:t>Scope of the Thesis</w:t>
      </w:r>
    </w:p>
    <w:p w14:paraId="5DD943CB" w14:textId="4A799175" w:rsidR="00072D5B" w:rsidRDefault="00072D5B"/>
    <w:p w14:paraId="34CE2573" w14:textId="3A4E5D75" w:rsidR="00AA625E" w:rsidRDefault="000F6568">
      <w:r w:rsidRPr="00CD0D25">
        <w:t>This thesis will show how</w:t>
      </w:r>
      <w:r w:rsidR="002A3669" w:rsidRPr="00CD0D25">
        <w:t xml:space="preserve"> a</w:t>
      </w:r>
      <w:r w:rsidR="00263275" w:rsidRPr="00CD0D25">
        <w:t xml:space="preserve"> machine learning algorithm </w:t>
      </w:r>
      <w:r w:rsidRPr="00CD0D25">
        <w:t xml:space="preserve">can be used </w:t>
      </w:r>
      <w:r w:rsidR="00263275" w:rsidRPr="00CD0D25">
        <w:t xml:space="preserve">to </w:t>
      </w:r>
      <w:commentRangeStart w:id="23"/>
      <w:r w:rsidR="00263275" w:rsidRPr="00CD0D25">
        <w:t xml:space="preserve">detect abnormal activities </w:t>
      </w:r>
      <w:r w:rsidR="003766AD" w:rsidRPr="00CD0D25">
        <w:t>extracted from this</w:t>
      </w:r>
      <w:r w:rsidR="00263275" w:rsidRPr="00CD0D25">
        <w:t xml:space="preserve"> AIS data.</w:t>
      </w:r>
      <w:commentRangeEnd w:id="23"/>
      <w:r w:rsidR="00BD58BB" w:rsidRPr="00CD0D25">
        <w:rPr>
          <w:rStyle w:val="CommentReference"/>
        </w:rPr>
        <w:commentReference w:id="23"/>
      </w:r>
      <w:r w:rsidR="00263275" w:rsidRPr="00B3239A">
        <w:t xml:space="preserve"> </w:t>
      </w:r>
      <w:r w:rsidR="002B335B">
        <w:t xml:space="preserve"> </w:t>
      </w:r>
      <w:r w:rsidR="00067C98" w:rsidRPr="00B3239A">
        <w:t>This algorithm will be able to categorize vessels by their maneuvers, behaviors</w:t>
      </w:r>
      <w:r w:rsidR="002A3669" w:rsidRPr="00B3239A">
        <w:t>,</w:t>
      </w:r>
      <w:r w:rsidR="00067C98" w:rsidRPr="00B3239A">
        <w:t xml:space="preserve"> and network connections by using pattern recognition, observing anomalies</w:t>
      </w:r>
      <w:r w:rsidR="002A3669" w:rsidRPr="00B3239A">
        <w:t>,</w:t>
      </w:r>
      <w:r w:rsidR="00067C98" w:rsidRPr="00B3239A">
        <w:t xml:space="preserve"> and finding outliers.</w:t>
      </w:r>
      <w:r w:rsidR="00067C98">
        <w:t xml:space="preserve"> </w:t>
      </w:r>
    </w:p>
    <w:p w14:paraId="4594C1B8" w14:textId="77777777" w:rsidR="006E025F" w:rsidRDefault="006E025F"/>
    <w:p w14:paraId="38060E15" w14:textId="1F267677" w:rsidR="007E20E1" w:rsidRDefault="002222CB" w:rsidP="00A43905">
      <w:pPr>
        <w:outlineLvl w:val="0"/>
      </w:pPr>
      <w:r>
        <w:t>F. </w:t>
      </w:r>
      <w:r w:rsidRPr="00731751">
        <w:rPr>
          <w:u w:val="single"/>
        </w:rPr>
        <w:t>Methodology</w:t>
      </w:r>
    </w:p>
    <w:p w14:paraId="219B8342" w14:textId="77777777" w:rsidR="00A43905" w:rsidRDefault="00A43905" w:rsidP="00A43905">
      <w:pPr>
        <w:outlineLvl w:val="0"/>
      </w:pPr>
    </w:p>
    <w:p w14:paraId="04CB72F5" w14:textId="3CDB7878" w:rsidR="00836EFC" w:rsidRPr="00F50FC7" w:rsidRDefault="001502A4">
      <w:r w:rsidRPr="00F50FC7">
        <w:t xml:space="preserve">This thesis will involve working with </w:t>
      </w:r>
      <w:r w:rsidR="00D935C8" w:rsidRPr="00F50FC7">
        <w:t>program</w:t>
      </w:r>
      <w:r w:rsidR="0060167A">
        <w:t>m</w:t>
      </w:r>
      <w:r w:rsidR="00D935C8" w:rsidRPr="00F50FC7">
        <w:t>ing languages such as python</w:t>
      </w:r>
      <w:r w:rsidR="002079E9" w:rsidRPr="00F50FC7">
        <w:t>,</w:t>
      </w:r>
      <w:r w:rsidR="00D935C8" w:rsidRPr="00F50FC7">
        <w:t xml:space="preserve"> with additional modeling interfaces for analyzing and assessing data. </w:t>
      </w:r>
      <w:r w:rsidR="002079E9" w:rsidRPr="00F50FC7">
        <w:t xml:space="preserve"> </w:t>
      </w:r>
      <w:r w:rsidR="00D935C8" w:rsidRPr="00F50FC7">
        <w:t>The tools that will be utilized for this work</w:t>
      </w:r>
      <w:r w:rsidR="002C12C4" w:rsidRPr="00F50FC7">
        <w:t xml:space="preserve"> are</w:t>
      </w:r>
      <w:r w:rsidR="002079E9" w:rsidRPr="00F50FC7">
        <w:t xml:space="preserve"> </w:t>
      </w:r>
      <w:proofErr w:type="spellStart"/>
      <w:r w:rsidR="00D935C8" w:rsidRPr="00F50FC7">
        <w:t>IPython</w:t>
      </w:r>
      <w:proofErr w:type="spellEnd"/>
      <w:r w:rsidR="00D935C8" w:rsidRPr="00F50FC7">
        <w:t xml:space="preserve"> for it</w:t>
      </w:r>
      <w:r w:rsidR="00214B26" w:rsidRPr="00F50FC7">
        <w:t>s</w:t>
      </w:r>
      <w:r w:rsidR="00D935C8" w:rsidRPr="00F50FC7">
        <w:t xml:space="preserve"> interactive shell commands that support data visualities and graphical user interface (GUI) toolkit</w:t>
      </w:r>
      <w:r w:rsidR="002C12C4" w:rsidRPr="00F50FC7">
        <w:t xml:space="preserve">; and </w:t>
      </w:r>
      <w:r w:rsidR="00D935C8" w:rsidRPr="00F50FC7">
        <w:t>Python</w:t>
      </w:r>
      <w:r w:rsidR="002C12C4" w:rsidRPr="00F50FC7">
        <w:t>’</w:t>
      </w:r>
      <w:r w:rsidR="00D935C8" w:rsidRPr="00F50FC7">
        <w:t>s Pandas and Matplotlib</w:t>
      </w:r>
      <w:r w:rsidR="002C12C4" w:rsidRPr="00F50FC7">
        <w:t>, which are</w:t>
      </w:r>
      <w:r w:rsidR="00D935C8" w:rsidRPr="00F50FC7">
        <w:t xml:space="preserve"> both great tools for data analysis and modeling. </w:t>
      </w:r>
      <w:r w:rsidR="00B15236" w:rsidRPr="00F50FC7">
        <w:t xml:space="preserve"> </w:t>
      </w:r>
      <w:r w:rsidR="00D935C8" w:rsidRPr="00F50FC7">
        <w:t>Matplotlib will be primarily used for plotting libraries in its 2D plotting interface.</w:t>
      </w:r>
    </w:p>
    <w:p w14:paraId="42091AF2" w14:textId="77777777" w:rsidR="0006305B" w:rsidRPr="00F50FC7" w:rsidRDefault="0006305B"/>
    <w:p w14:paraId="23D944A8" w14:textId="6FFF5476" w:rsidR="00807F57" w:rsidRDefault="00D935C8">
      <w:r w:rsidRPr="00CD0D25">
        <w:t xml:space="preserve">The first step in the process </w:t>
      </w:r>
      <w:r w:rsidR="009A5611" w:rsidRPr="00CD0D25">
        <w:t>is data preparation, by loading our data into a suitable place. Then begin</w:t>
      </w:r>
      <w:r w:rsidRPr="00CD0D25">
        <w:t xml:space="preserve"> parsing the data using an established algorithm with a few modifications to support the changing data structures. </w:t>
      </w:r>
      <w:r w:rsidR="00DC7D60" w:rsidRPr="00CD0D25">
        <w:t xml:space="preserve"> </w:t>
      </w:r>
      <w:r w:rsidRPr="00CD0D25">
        <w:t>After completion of the parsing and organization</w:t>
      </w:r>
      <w:r w:rsidR="00104FB9" w:rsidRPr="00CD0D25">
        <w:t>,</w:t>
      </w:r>
      <w:r w:rsidRPr="00CD0D25">
        <w:t xml:space="preserve"> </w:t>
      </w:r>
      <w:r w:rsidR="00807F57" w:rsidRPr="00CD0D25">
        <w:t xml:space="preserve">a model will be constructed that suits the data. Afterword’s we will train our model with the given data, and incrementally improve its ability to make better predictions. Once the training is complete </w:t>
      </w:r>
      <w:r w:rsidR="00807F57" w:rsidRPr="00CD0D25">
        <w:lastRenderedPageBreak/>
        <w:t xml:space="preserve">evaluation beings to test the model’s accuracy. From the evaluations we can decide to further improve our training by tuning our parameters.  And lastly the prediction step, we use our model to predict the correct answers. </w:t>
      </w:r>
      <w:r w:rsidR="00447B31" w:rsidRPr="00CD0D25">
        <w:t>[</w:t>
      </w:r>
      <w:r w:rsidR="0093201F" w:rsidRPr="00CD0D25">
        <w:t>6</w:t>
      </w:r>
      <w:r w:rsidR="00447B31" w:rsidRPr="00CD0D25">
        <w:t>]</w:t>
      </w:r>
    </w:p>
    <w:p w14:paraId="1FBF00A0" w14:textId="77777777" w:rsidR="00807F57" w:rsidRDefault="00807F57"/>
    <w:p w14:paraId="42E0ADF2" w14:textId="1DA31EA6" w:rsidR="006B41AD" w:rsidRPr="00F50FC7" w:rsidRDefault="00807F57">
      <w:r>
        <w:t>T</w:t>
      </w:r>
      <w:r w:rsidR="00D935C8" w:rsidRPr="00F50FC7">
        <w:t>h</w:t>
      </w:r>
      <w:r>
        <w:t>is</w:t>
      </w:r>
      <w:r w:rsidR="00D935C8" w:rsidRPr="00F50FC7">
        <w:t xml:space="preserve"> machine</w:t>
      </w:r>
      <w:r w:rsidR="00DC7D60" w:rsidRPr="00F50FC7">
        <w:t>-</w:t>
      </w:r>
      <w:r w:rsidR="00D935C8" w:rsidRPr="00F50FC7">
        <w:t xml:space="preserve">learning algorithm will be constructed using the previously stated methods. </w:t>
      </w:r>
      <w:r w:rsidR="00DC7D60" w:rsidRPr="00F50FC7">
        <w:t xml:space="preserve"> </w:t>
      </w:r>
      <w:r w:rsidR="00104FB9" w:rsidRPr="00F50FC7">
        <w:t>There will be multiple level</w:t>
      </w:r>
      <w:r w:rsidR="00DC7D60" w:rsidRPr="00F50FC7">
        <w:t>s</w:t>
      </w:r>
      <w:r w:rsidR="00104FB9" w:rsidRPr="00F50FC7">
        <w:t xml:space="preserve"> of AI to be established in this structure, beginning with data analyzation using 2D models with Matplotlib</w:t>
      </w:r>
      <w:r w:rsidR="00DC7D60" w:rsidRPr="00F50FC7">
        <w:t>;</w:t>
      </w:r>
      <w:r w:rsidR="00104FB9" w:rsidRPr="00F50FC7">
        <w:t xml:space="preserve"> machine</w:t>
      </w:r>
      <w:r w:rsidR="00DC7D60" w:rsidRPr="00F50FC7">
        <w:t>-</w:t>
      </w:r>
      <w:r w:rsidR="00104FB9" w:rsidRPr="00F50FC7">
        <w:t>learning acquisition and testing</w:t>
      </w:r>
      <w:r w:rsidR="00DC7D60" w:rsidRPr="00F50FC7">
        <w:t>;</w:t>
      </w:r>
      <w:r w:rsidR="00104FB9" w:rsidRPr="00F50FC7">
        <w:t xml:space="preserve"> data categorization</w:t>
      </w:r>
      <w:r w:rsidR="00DC7D60" w:rsidRPr="00F50FC7">
        <w:t>;</w:t>
      </w:r>
      <w:r w:rsidR="00104FB9" w:rsidRPr="00F50FC7">
        <w:t xml:space="preserve"> and ultimately</w:t>
      </w:r>
      <w:r w:rsidR="00DC7D60" w:rsidRPr="00F50FC7">
        <w:t>,</w:t>
      </w:r>
      <w:r w:rsidR="00104FB9" w:rsidRPr="00F50FC7">
        <w:t xml:space="preserve"> anomaly detection of real</w:t>
      </w:r>
      <w:r w:rsidR="00DC7D60" w:rsidRPr="00F50FC7">
        <w:t>-</w:t>
      </w:r>
      <w:r w:rsidR="00104FB9" w:rsidRPr="00F50FC7">
        <w:t>world historic AIS data.</w:t>
      </w:r>
    </w:p>
    <w:p w14:paraId="1B3AC1A0" w14:textId="37ABE20F" w:rsidR="00D935C8" w:rsidRPr="00F50FC7" w:rsidRDefault="00D935C8"/>
    <w:p w14:paraId="580C2D71" w14:textId="3BD1E08F" w:rsidR="00104FB9" w:rsidRPr="00F50FC7" w:rsidRDefault="00214B26">
      <w:r w:rsidRPr="00F50FC7">
        <w:t>The second step will be analyzing large amounts of data over a long period of time using the first step.</w:t>
      </w:r>
      <w:r w:rsidR="00DC7D60" w:rsidRPr="00F50FC7">
        <w:t xml:space="preserve"> </w:t>
      </w:r>
      <w:r w:rsidRPr="00F50FC7">
        <w:t xml:space="preserve"> Afterwards</w:t>
      </w:r>
      <w:r w:rsidR="003A0DA2" w:rsidRPr="00F50FC7">
        <w:t>,</w:t>
      </w:r>
      <w:r w:rsidRPr="00F50FC7">
        <w:t xml:space="preserve"> the algorithm will be put through</w:t>
      </w:r>
      <w:r w:rsidR="009346CE" w:rsidRPr="00F50FC7">
        <w:t xml:space="preserve"> </w:t>
      </w:r>
      <w:commentRangeStart w:id="24"/>
      <w:del w:id="25" w:author="Vinnie Monaco" w:date="2019-03-13T11:53:00Z">
        <w:r w:rsidRPr="00CD0D25" w:rsidDel="00102959">
          <w:delText>stress test</w:delText>
        </w:r>
        <w:r w:rsidR="009346CE" w:rsidRPr="00CD0D25" w:rsidDel="00102959">
          <w:delText>s</w:delText>
        </w:r>
      </w:del>
      <w:ins w:id="26" w:author="Vinnie Monaco" w:date="2019-03-13T11:53:00Z">
        <w:r w:rsidR="00102959" w:rsidRPr="00CD0D25">
          <w:t>validation</w:t>
        </w:r>
      </w:ins>
      <w:r w:rsidRPr="00F50FC7">
        <w:t xml:space="preserve"> </w:t>
      </w:r>
      <w:commentRangeEnd w:id="24"/>
      <w:r w:rsidR="00102959">
        <w:rPr>
          <w:rStyle w:val="CommentReference"/>
        </w:rPr>
        <w:commentReference w:id="24"/>
      </w:r>
      <w:r w:rsidRPr="00F50FC7">
        <w:t>to narrow down errors and complete the program.</w:t>
      </w:r>
    </w:p>
    <w:p w14:paraId="02C5136D" w14:textId="5D86DD91" w:rsidR="00214B26" w:rsidRPr="00F50FC7" w:rsidRDefault="00214B26"/>
    <w:p w14:paraId="19EEDA86" w14:textId="575C44DF" w:rsidR="00214B26" w:rsidRDefault="00214B26">
      <w:r w:rsidRPr="00F50FC7">
        <w:t xml:space="preserve">Finally, </w:t>
      </w:r>
      <w:r w:rsidR="00CE44C1" w:rsidRPr="00F50FC7">
        <w:t>a result of the stress test</w:t>
      </w:r>
      <w:r w:rsidR="009346CE" w:rsidRPr="00F50FC7">
        <w:t>s</w:t>
      </w:r>
      <w:r w:rsidR="00CE44C1" w:rsidRPr="00F50FC7">
        <w:t xml:space="preserve"> will be documented and improved </w:t>
      </w:r>
      <w:r w:rsidR="00DC7D60" w:rsidRPr="00F50FC7">
        <w:t>upon</w:t>
      </w:r>
      <w:r w:rsidR="00CE44C1" w:rsidRPr="00F50FC7">
        <w:t xml:space="preserve">. </w:t>
      </w:r>
      <w:r w:rsidR="00DC7D60" w:rsidRPr="00F50FC7">
        <w:t xml:space="preserve"> </w:t>
      </w:r>
      <w:r w:rsidR="00CE44C1" w:rsidRPr="00F50FC7">
        <w:t>In turn</w:t>
      </w:r>
      <w:r w:rsidR="00DC7D60" w:rsidRPr="00F50FC7">
        <w:t>,</w:t>
      </w:r>
      <w:r w:rsidR="00CE44C1" w:rsidRPr="00F50FC7">
        <w:t xml:space="preserve"> this program will be used to analy</w:t>
      </w:r>
      <w:r w:rsidR="00DC7D60" w:rsidRPr="00F50FC7">
        <w:t>ze</w:t>
      </w:r>
      <w:r w:rsidR="00CE44C1" w:rsidRPr="00F50FC7">
        <w:t xml:space="preserve"> data in real time to provide </w:t>
      </w:r>
      <w:r w:rsidR="00DC7D60" w:rsidRPr="00F50FC7">
        <w:t xml:space="preserve">a </w:t>
      </w:r>
      <w:r w:rsidR="00CE44C1" w:rsidRPr="00F50FC7">
        <w:t>quick response to maritime security.</w:t>
      </w:r>
    </w:p>
    <w:p w14:paraId="470623C7" w14:textId="1226BC64" w:rsidR="00104FB9" w:rsidRDefault="00104FB9"/>
    <w:p w14:paraId="73160B16" w14:textId="2FB44520" w:rsidR="00447B31" w:rsidRDefault="00447B31"/>
    <w:p w14:paraId="31CCB976" w14:textId="15F3BFBB" w:rsidR="00447B31" w:rsidRDefault="00447B31"/>
    <w:p w14:paraId="430F36EF" w14:textId="39BB4C09" w:rsidR="00447B31" w:rsidRDefault="00447B31"/>
    <w:p w14:paraId="6160CD9C" w14:textId="59BCB96E" w:rsidR="00447B31" w:rsidRDefault="00447B31"/>
    <w:p w14:paraId="3822900C" w14:textId="20FCE318" w:rsidR="00447B31" w:rsidRDefault="00447B31"/>
    <w:p w14:paraId="20A0D52E" w14:textId="551F07CC" w:rsidR="00447B31" w:rsidRDefault="00447B31"/>
    <w:p w14:paraId="227AFEE5" w14:textId="63914C3D" w:rsidR="00447B31" w:rsidRDefault="00447B31"/>
    <w:p w14:paraId="5826B113" w14:textId="5F641BD6" w:rsidR="00447B31" w:rsidRDefault="00447B31"/>
    <w:p w14:paraId="1E8CDD33" w14:textId="1D0EBC0E" w:rsidR="00447B31" w:rsidRDefault="00447B31"/>
    <w:p w14:paraId="59512659" w14:textId="19390631" w:rsidR="00447B31" w:rsidRDefault="00447B31"/>
    <w:p w14:paraId="3BAF41D2" w14:textId="4D7CDBB9" w:rsidR="00447B31" w:rsidRDefault="00447B31"/>
    <w:p w14:paraId="4A061828" w14:textId="66D9891A" w:rsidR="00447B31" w:rsidRDefault="00447B31"/>
    <w:p w14:paraId="426D8ABA" w14:textId="7F6FEB11" w:rsidR="00447B31" w:rsidRDefault="00447B31"/>
    <w:p w14:paraId="0399E1CB" w14:textId="4177CA8A" w:rsidR="00447B31" w:rsidRDefault="00447B31"/>
    <w:p w14:paraId="2BA1E6E7" w14:textId="7D23EC6E" w:rsidR="00447B31" w:rsidRDefault="00447B31"/>
    <w:p w14:paraId="663220DC" w14:textId="2C237D27" w:rsidR="00447B31" w:rsidRDefault="00447B31"/>
    <w:p w14:paraId="688503DA" w14:textId="51F1B55C" w:rsidR="00447B31" w:rsidRDefault="00447B31"/>
    <w:p w14:paraId="40C76B3B" w14:textId="3D6983FC" w:rsidR="00447B31" w:rsidRDefault="00447B31"/>
    <w:p w14:paraId="13F93450" w14:textId="5A58ABC4" w:rsidR="00447B31" w:rsidRDefault="00447B31"/>
    <w:p w14:paraId="16C25BB7" w14:textId="39454955" w:rsidR="00447B31" w:rsidRDefault="00447B31"/>
    <w:p w14:paraId="321B1127" w14:textId="536DE5C0" w:rsidR="00447B31" w:rsidRDefault="00447B31"/>
    <w:p w14:paraId="3A13D5C2" w14:textId="25FC599B" w:rsidR="00447B31" w:rsidRDefault="00447B31"/>
    <w:p w14:paraId="5D0658E3" w14:textId="578CE48A" w:rsidR="00447B31" w:rsidRDefault="00447B31"/>
    <w:p w14:paraId="5328676F" w14:textId="5014FD57" w:rsidR="00447B31" w:rsidRDefault="00447B31"/>
    <w:p w14:paraId="5047E1A6" w14:textId="70A87E7C" w:rsidR="00447B31" w:rsidRDefault="00447B31"/>
    <w:p w14:paraId="0B094B71" w14:textId="7E9FF335" w:rsidR="00447B31" w:rsidRDefault="00447B31"/>
    <w:p w14:paraId="59422B31" w14:textId="5A7FE937" w:rsidR="00447B31" w:rsidRDefault="00447B31"/>
    <w:p w14:paraId="7822CAD4" w14:textId="69CC1DC6" w:rsidR="00447B31" w:rsidRDefault="00447B31"/>
    <w:p w14:paraId="569F3162" w14:textId="3436717E" w:rsidR="00447B31" w:rsidRDefault="00447B31"/>
    <w:p w14:paraId="27ACB00A" w14:textId="26EA2B21" w:rsidR="00447B31" w:rsidRDefault="00447B31"/>
    <w:p w14:paraId="00854D03" w14:textId="14E80C2A" w:rsidR="00447B31" w:rsidRDefault="00447B31"/>
    <w:p w14:paraId="13663911" w14:textId="53A804D6" w:rsidR="00447B31" w:rsidRDefault="00447B31"/>
    <w:p w14:paraId="6FCE6067" w14:textId="77777777" w:rsidR="00447B31" w:rsidRDefault="00447B31"/>
    <w:p w14:paraId="529DCE5B" w14:textId="3ABA999B" w:rsidR="002222CB" w:rsidRDefault="002222CB" w:rsidP="009A5611">
      <w:pPr>
        <w:outlineLvl w:val="0"/>
      </w:pPr>
      <w:r>
        <w:lastRenderedPageBreak/>
        <w:t>G. </w:t>
      </w:r>
      <w:r w:rsidRPr="00731751">
        <w:rPr>
          <w:u w:val="single"/>
        </w:rPr>
        <w:t>Chapter Outline</w:t>
      </w:r>
    </w:p>
    <w:p w14:paraId="70F71F36" w14:textId="77777777" w:rsidR="009A5611" w:rsidRDefault="009A5611" w:rsidP="009A5611">
      <w:pPr>
        <w:outlineLvl w:val="0"/>
      </w:pPr>
    </w:p>
    <w:p w14:paraId="353F8CE1" w14:textId="24124760" w:rsidR="006B41AD" w:rsidRPr="00F50FC7" w:rsidRDefault="006B41AD" w:rsidP="006B41AD">
      <w:pPr>
        <w:pStyle w:val="ListParagraph"/>
        <w:keepNext/>
        <w:numPr>
          <w:ilvl w:val="0"/>
          <w:numId w:val="13"/>
        </w:numPr>
        <w:spacing w:after="200" w:line="360" w:lineRule="auto"/>
      </w:pPr>
      <w:r w:rsidRPr="00F50FC7">
        <w:t xml:space="preserve">Introduction </w:t>
      </w:r>
    </w:p>
    <w:p w14:paraId="620C6E06" w14:textId="77777777" w:rsidR="006B41AD" w:rsidRPr="00F50FC7" w:rsidRDefault="006B41AD" w:rsidP="006B41AD">
      <w:pPr>
        <w:pStyle w:val="ListParagraph"/>
        <w:keepNext/>
        <w:numPr>
          <w:ilvl w:val="0"/>
          <w:numId w:val="13"/>
        </w:numPr>
        <w:spacing w:after="200" w:line="360" w:lineRule="auto"/>
      </w:pPr>
      <w:commentRangeStart w:id="27"/>
      <w:r w:rsidRPr="00F50FC7">
        <w:t>Background</w:t>
      </w:r>
      <w:commentRangeEnd w:id="27"/>
      <w:r w:rsidR="009A7849">
        <w:rPr>
          <w:rStyle w:val="CommentReference"/>
        </w:rPr>
        <w:commentReference w:id="27"/>
      </w:r>
    </w:p>
    <w:p w14:paraId="11E5D7AA" w14:textId="65806A82" w:rsidR="006B41AD" w:rsidRPr="00F50FC7" w:rsidRDefault="00EB5C58" w:rsidP="006B41AD">
      <w:pPr>
        <w:pStyle w:val="ListParagraph"/>
        <w:keepNext/>
        <w:numPr>
          <w:ilvl w:val="1"/>
          <w:numId w:val="13"/>
        </w:numPr>
        <w:spacing w:after="200" w:line="360" w:lineRule="auto"/>
      </w:pPr>
      <w:r w:rsidRPr="00F50FC7">
        <w:t>Current uses of machine learning and AI in this field</w:t>
      </w:r>
    </w:p>
    <w:p w14:paraId="0A82F258" w14:textId="0EAC124A" w:rsidR="00EB5C58" w:rsidRPr="00CD0D25" w:rsidRDefault="00EB5C58" w:rsidP="006B41AD">
      <w:pPr>
        <w:pStyle w:val="ListParagraph"/>
        <w:keepNext/>
        <w:numPr>
          <w:ilvl w:val="1"/>
          <w:numId w:val="13"/>
        </w:numPr>
        <w:spacing w:after="200" w:line="360" w:lineRule="auto"/>
      </w:pPr>
      <w:r w:rsidRPr="00CD0D25">
        <w:t>Rules of the road on the high sea and etiquette</w:t>
      </w:r>
    </w:p>
    <w:p w14:paraId="7A466C7B" w14:textId="6701B972" w:rsidR="003766AD" w:rsidRPr="00CD0D25" w:rsidRDefault="003766AD" w:rsidP="006B41AD">
      <w:pPr>
        <w:pStyle w:val="ListParagraph"/>
        <w:keepNext/>
        <w:numPr>
          <w:ilvl w:val="1"/>
          <w:numId w:val="13"/>
        </w:numPr>
        <w:spacing w:after="200" w:line="360" w:lineRule="auto"/>
      </w:pPr>
      <w:r w:rsidRPr="00CD0D25">
        <w:t>AIS background and technologies</w:t>
      </w:r>
    </w:p>
    <w:p w14:paraId="18080B9D" w14:textId="185CA237" w:rsidR="00EB5C58" w:rsidRPr="00CD0D25" w:rsidRDefault="00862B90" w:rsidP="006B41AD">
      <w:pPr>
        <w:pStyle w:val="ListParagraph"/>
        <w:keepNext/>
        <w:numPr>
          <w:ilvl w:val="1"/>
          <w:numId w:val="13"/>
        </w:numPr>
        <w:spacing w:after="200" w:line="360" w:lineRule="auto"/>
      </w:pPr>
      <w:r w:rsidRPr="00CD0D25">
        <w:t>Benefits of this research</w:t>
      </w:r>
    </w:p>
    <w:p w14:paraId="0453A876" w14:textId="71EE244E" w:rsidR="006B41AD" w:rsidRPr="00CD0D25" w:rsidRDefault="00EB5C58" w:rsidP="006B41AD">
      <w:pPr>
        <w:pStyle w:val="ListParagraph"/>
        <w:keepNext/>
        <w:numPr>
          <w:ilvl w:val="0"/>
          <w:numId w:val="13"/>
        </w:numPr>
        <w:spacing w:after="200" w:line="360" w:lineRule="auto"/>
      </w:pPr>
      <w:r w:rsidRPr="00CD0D25">
        <w:t>Machine Learning Techniques</w:t>
      </w:r>
    </w:p>
    <w:p w14:paraId="57F3B1CE" w14:textId="46F1CA4E" w:rsidR="00EB5C58" w:rsidRPr="00CD0D25" w:rsidRDefault="00EB5C58" w:rsidP="00EB5C58">
      <w:pPr>
        <w:pStyle w:val="ListParagraph"/>
        <w:keepNext/>
        <w:numPr>
          <w:ilvl w:val="1"/>
          <w:numId w:val="13"/>
        </w:numPr>
        <w:spacing w:after="200" w:line="360" w:lineRule="auto"/>
      </w:pPr>
      <w:r w:rsidRPr="00CD0D25">
        <w:t>Techniques and uses for the algorithm</w:t>
      </w:r>
    </w:p>
    <w:p w14:paraId="33166CAE" w14:textId="61217904" w:rsidR="00EB5C58" w:rsidRPr="00CD0D25" w:rsidRDefault="00EB5C58" w:rsidP="00EB5C58">
      <w:pPr>
        <w:pStyle w:val="ListParagraph"/>
        <w:keepNext/>
        <w:numPr>
          <w:ilvl w:val="1"/>
          <w:numId w:val="13"/>
        </w:numPr>
        <w:spacing w:after="200" w:line="360" w:lineRule="auto"/>
      </w:pPr>
      <w:r w:rsidRPr="00CD0D25">
        <w:t>Parsing algorithm</w:t>
      </w:r>
    </w:p>
    <w:p w14:paraId="53543CCD" w14:textId="7F58FA17" w:rsidR="00EB5C58" w:rsidRPr="00CD0D25" w:rsidRDefault="00EB5C58" w:rsidP="00EB5C58">
      <w:pPr>
        <w:pStyle w:val="ListParagraph"/>
        <w:keepNext/>
        <w:numPr>
          <w:ilvl w:val="1"/>
          <w:numId w:val="13"/>
        </w:numPr>
        <w:spacing w:after="200" w:line="360" w:lineRule="auto"/>
      </w:pPr>
      <w:r w:rsidRPr="00CD0D25">
        <w:t>Data modeling</w:t>
      </w:r>
    </w:p>
    <w:p w14:paraId="18727CA1" w14:textId="06AF6907" w:rsidR="006B41AD" w:rsidRPr="00CD0D25" w:rsidRDefault="006B41AD" w:rsidP="006B41AD">
      <w:pPr>
        <w:pStyle w:val="ListParagraph"/>
        <w:keepNext/>
        <w:numPr>
          <w:ilvl w:val="0"/>
          <w:numId w:val="13"/>
        </w:numPr>
        <w:spacing w:after="200" w:line="360" w:lineRule="auto"/>
      </w:pPr>
      <w:r w:rsidRPr="00CD0D25">
        <w:t>Prototype Systems</w:t>
      </w:r>
    </w:p>
    <w:p w14:paraId="125CE1F3" w14:textId="76355A51" w:rsidR="00EB5C58" w:rsidRPr="00CD0D25" w:rsidRDefault="00EB5C58" w:rsidP="00EB5C58">
      <w:pPr>
        <w:pStyle w:val="ListParagraph"/>
        <w:keepNext/>
        <w:numPr>
          <w:ilvl w:val="1"/>
          <w:numId w:val="13"/>
        </w:numPr>
        <w:spacing w:after="200" w:line="360" w:lineRule="auto"/>
      </w:pPr>
      <w:r w:rsidRPr="00CD0D25">
        <w:t>Parsing AIS data</w:t>
      </w:r>
    </w:p>
    <w:p w14:paraId="77D6D34D" w14:textId="62A4DDAA" w:rsidR="00104FB9" w:rsidRPr="00CD0D25" w:rsidRDefault="00104FB9" w:rsidP="00EB5C58">
      <w:pPr>
        <w:pStyle w:val="ListParagraph"/>
        <w:keepNext/>
        <w:numPr>
          <w:ilvl w:val="1"/>
          <w:numId w:val="13"/>
        </w:numPr>
        <w:spacing w:after="200" w:line="360" w:lineRule="auto"/>
      </w:pPr>
      <w:r w:rsidRPr="00CD0D25">
        <w:t>Database construction</w:t>
      </w:r>
    </w:p>
    <w:p w14:paraId="1D044B16" w14:textId="6D832397" w:rsidR="00862B90" w:rsidRPr="00CD0D25" w:rsidRDefault="00EB5C58" w:rsidP="00862B90">
      <w:pPr>
        <w:pStyle w:val="ListParagraph"/>
        <w:keepNext/>
        <w:numPr>
          <w:ilvl w:val="1"/>
          <w:numId w:val="13"/>
        </w:numPr>
        <w:spacing w:after="200" w:line="360" w:lineRule="auto"/>
        <w:rPr>
          <w:ins w:id="28" w:author="Vinnie Monaco" w:date="2019-03-13T11:54:00Z"/>
        </w:rPr>
      </w:pPr>
      <w:r w:rsidRPr="00CD0D25">
        <w:t xml:space="preserve">System </w:t>
      </w:r>
      <w:r w:rsidR="00D84E72" w:rsidRPr="00CD0D25">
        <w:t>a</w:t>
      </w:r>
      <w:r w:rsidRPr="00CD0D25">
        <w:t xml:space="preserve">rchitecture and </w:t>
      </w:r>
      <w:r w:rsidR="00D84E72" w:rsidRPr="00CD0D25">
        <w:t>d</w:t>
      </w:r>
      <w:r w:rsidRPr="00CD0D25">
        <w:t>evelopment</w:t>
      </w:r>
    </w:p>
    <w:p w14:paraId="5AF94613" w14:textId="4834388F" w:rsidR="00102959" w:rsidRPr="00CD0D25" w:rsidRDefault="00102959">
      <w:pPr>
        <w:pStyle w:val="ListParagraph"/>
        <w:keepNext/>
        <w:numPr>
          <w:ilvl w:val="0"/>
          <w:numId w:val="13"/>
        </w:numPr>
        <w:spacing w:after="200" w:line="360" w:lineRule="auto"/>
      </w:pPr>
      <w:commentRangeStart w:id="29"/>
      <w:ins w:id="30" w:author="Vinnie Monaco" w:date="2019-03-13T11:54:00Z">
        <w:r w:rsidRPr="00CD0D25">
          <w:t>Exploratory analysis</w:t>
        </w:r>
        <w:commentRangeEnd w:id="29"/>
        <w:r w:rsidRPr="00CD0D25">
          <w:rPr>
            <w:rStyle w:val="CommentReference"/>
          </w:rPr>
          <w:commentReference w:id="29"/>
        </w:r>
      </w:ins>
    </w:p>
    <w:p w14:paraId="166AA03E" w14:textId="098B0A92" w:rsidR="003766AD" w:rsidRPr="00CD0D25" w:rsidRDefault="003766AD" w:rsidP="003766AD">
      <w:pPr>
        <w:pStyle w:val="ListParagraph"/>
        <w:keepNext/>
        <w:numPr>
          <w:ilvl w:val="1"/>
          <w:numId w:val="13"/>
        </w:numPr>
        <w:spacing w:after="200" w:line="360" w:lineRule="auto"/>
      </w:pPr>
      <w:r w:rsidRPr="00CD0D25">
        <w:t>Analysis findings</w:t>
      </w:r>
    </w:p>
    <w:p w14:paraId="1EC280DF" w14:textId="77777777" w:rsidR="006B41AD" w:rsidRPr="00CD0D25" w:rsidRDefault="006B41AD" w:rsidP="006B41AD">
      <w:pPr>
        <w:pStyle w:val="ListParagraph"/>
        <w:keepNext/>
        <w:numPr>
          <w:ilvl w:val="0"/>
          <w:numId w:val="13"/>
        </w:numPr>
        <w:spacing w:after="200" w:line="360" w:lineRule="auto"/>
      </w:pPr>
      <w:r w:rsidRPr="00CD0D25">
        <w:t>System Testing and Analysis of Results</w:t>
      </w:r>
    </w:p>
    <w:p w14:paraId="26D6AE73" w14:textId="5AADF365" w:rsidR="006B41AD" w:rsidRPr="00CD0D25" w:rsidRDefault="00862B90" w:rsidP="006B41AD">
      <w:pPr>
        <w:pStyle w:val="ListParagraph"/>
        <w:keepNext/>
        <w:numPr>
          <w:ilvl w:val="1"/>
          <w:numId w:val="13"/>
        </w:numPr>
        <w:spacing w:after="200" w:line="360" w:lineRule="auto"/>
      </w:pPr>
      <w:r w:rsidRPr="00CD0D25">
        <w:t>Task analysis</w:t>
      </w:r>
    </w:p>
    <w:p w14:paraId="4B3FDB99" w14:textId="4BF30D6D" w:rsidR="002D5610" w:rsidRPr="00CD0D25" w:rsidRDefault="00EB5C58" w:rsidP="00EB5C58">
      <w:pPr>
        <w:pStyle w:val="ListParagraph"/>
        <w:keepNext/>
        <w:numPr>
          <w:ilvl w:val="1"/>
          <w:numId w:val="13"/>
        </w:numPr>
        <w:spacing w:after="200" w:line="360" w:lineRule="auto"/>
        <w:rPr>
          <w:ins w:id="31" w:author="Vinnie Monaco" w:date="2019-03-13T11:57:00Z"/>
        </w:rPr>
      </w:pPr>
      <w:r w:rsidRPr="00CD0D25">
        <w:t>Debugging and error analysis</w:t>
      </w:r>
    </w:p>
    <w:p w14:paraId="4656FF71" w14:textId="36213C36" w:rsidR="00102959" w:rsidRPr="00CD0D25" w:rsidRDefault="00102959">
      <w:pPr>
        <w:pStyle w:val="ListParagraph"/>
        <w:keepNext/>
        <w:numPr>
          <w:ilvl w:val="0"/>
          <w:numId w:val="13"/>
        </w:numPr>
        <w:spacing w:after="200" w:line="360" w:lineRule="auto"/>
      </w:pPr>
      <w:commentRangeStart w:id="32"/>
      <w:ins w:id="33" w:author="Vinnie Monaco" w:date="2019-03-13T11:57:00Z">
        <w:r w:rsidRPr="00CD0D25">
          <w:t>Discussion</w:t>
        </w:r>
        <w:commentRangeEnd w:id="32"/>
        <w:r w:rsidRPr="00CD0D25">
          <w:rPr>
            <w:rStyle w:val="CommentReference"/>
          </w:rPr>
          <w:commentReference w:id="32"/>
        </w:r>
      </w:ins>
    </w:p>
    <w:p w14:paraId="340FADCC" w14:textId="6A944AE4" w:rsidR="003766AD" w:rsidRPr="00CD0D25" w:rsidRDefault="003766AD" w:rsidP="003766AD">
      <w:pPr>
        <w:pStyle w:val="ListParagraph"/>
        <w:keepNext/>
        <w:numPr>
          <w:ilvl w:val="1"/>
          <w:numId w:val="13"/>
        </w:numPr>
        <w:spacing w:after="200" w:line="360" w:lineRule="auto"/>
      </w:pPr>
      <w:r w:rsidRPr="00CD0D25">
        <w:t>Impacts on maritime security</w:t>
      </w:r>
    </w:p>
    <w:p w14:paraId="7FB5B73A" w14:textId="29E94BC2" w:rsidR="006B41AD" w:rsidRPr="00CD0D25" w:rsidRDefault="006B41AD" w:rsidP="006B41AD">
      <w:pPr>
        <w:pStyle w:val="ListParagraph"/>
        <w:keepNext/>
        <w:numPr>
          <w:ilvl w:val="0"/>
          <w:numId w:val="13"/>
        </w:numPr>
        <w:spacing w:after="200" w:line="360" w:lineRule="auto"/>
      </w:pPr>
      <w:r w:rsidRPr="00CD0D25">
        <w:t xml:space="preserve">Conclusion and </w:t>
      </w:r>
      <w:r w:rsidR="002D5610" w:rsidRPr="00CD0D25">
        <w:t>Summary</w:t>
      </w:r>
    </w:p>
    <w:p w14:paraId="79432F57" w14:textId="77777777" w:rsidR="006B41AD" w:rsidRPr="00CD0D25" w:rsidRDefault="006B41AD">
      <w:pPr>
        <w:pStyle w:val="ListParagraph"/>
        <w:keepNext/>
        <w:numPr>
          <w:ilvl w:val="1"/>
          <w:numId w:val="13"/>
        </w:numPr>
        <w:spacing w:after="200" w:line="360" w:lineRule="auto"/>
        <w:pPrChange w:id="34" w:author="Vinnie Monaco" w:date="2019-03-13T11:57:00Z">
          <w:pPr>
            <w:pStyle w:val="ListParagraph"/>
            <w:keepNext/>
            <w:numPr>
              <w:numId w:val="13"/>
            </w:numPr>
            <w:spacing w:after="200" w:line="360" w:lineRule="auto"/>
            <w:ind w:left="1080" w:hanging="360"/>
          </w:pPr>
        </w:pPrChange>
      </w:pPr>
      <w:commentRangeStart w:id="35"/>
      <w:r w:rsidRPr="00CD0D25">
        <w:t>Areas of Future Research</w:t>
      </w:r>
      <w:commentRangeEnd w:id="35"/>
      <w:r w:rsidR="00102959" w:rsidRPr="00CD0D25">
        <w:rPr>
          <w:rStyle w:val="CommentReference"/>
        </w:rPr>
        <w:commentReference w:id="35"/>
      </w:r>
    </w:p>
    <w:p w14:paraId="217C25CD" w14:textId="77777777" w:rsidR="006B41AD" w:rsidRPr="00CD0D25" w:rsidRDefault="006B41AD" w:rsidP="006B41AD">
      <w:pPr>
        <w:pStyle w:val="ListParagraph"/>
        <w:keepNext/>
        <w:numPr>
          <w:ilvl w:val="0"/>
          <w:numId w:val="13"/>
        </w:numPr>
        <w:spacing w:after="200" w:line="360" w:lineRule="auto"/>
      </w:pPr>
      <w:r w:rsidRPr="00CD0D25">
        <w:t>Appendices</w:t>
      </w:r>
    </w:p>
    <w:p w14:paraId="32C2F36E" w14:textId="77777777" w:rsidR="006B41AD" w:rsidRPr="00F50FC7" w:rsidRDefault="006B41AD" w:rsidP="006B41AD">
      <w:pPr>
        <w:pStyle w:val="ListParagraph"/>
        <w:keepNext/>
        <w:numPr>
          <w:ilvl w:val="0"/>
          <w:numId w:val="13"/>
        </w:numPr>
        <w:spacing w:after="200" w:line="360" w:lineRule="auto"/>
      </w:pPr>
      <w:r w:rsidRPr="00F50FC7">
        <w:t>Bibliography</w:t>
      </w:r>
    </w:p>
    <w:p w14:paraId="3929F61D" w14:textId="77777777" w:rsidR="006B41AD" w:rsidRDefault="006B41AD"/>
    <w:p w14:paraId="605B3A21" w14:textId="27FAD39D" w:rsidR="00416E35" w:rsidRDefault="00416E35"/>
    <w:p w14:paraId="5C94F54A" w14:textId="59930E1E" w:rsidR="00447B31" w:rsidRDefault="00447B31"/>
    <w:p w14:paraId="799186DC" w14:textId="5EEFB0B0" w:rsidR="00447B31" w:rsidRDefault="00447B31"/>
    <w:p w14:paraId="2C5A3910" w14:textId="1C4BEE96" w:rsidR="00447B31" w:rsidRDefault="00447B31"/>
    <w:p w14:paraId="280CA6D1" w14:textId="08686DDB" w:rsidR="00447B31" w:rsidRDefault="00447B31"/>
    <w:p w14:paraId="294B1A71" w14:textId="41421726" w:rsidR="00447B31" w:rsidRDefault="00447B31"/>
    <w:p w14:paraId="1F7EEC31" w14:textId="77777777" w:rsidR="00447B31" w:rsidRDefault="00447B31"/>
    <w:p w14:paraId="1DA66BBF" w14:textId="5B554760" w:rsidR="00731751" w:rsidRDefault="002222CB" w:rsidP="00DB11EF">
      <w:pPr>
        <w:outlineLvl w:val="0"/>
        <w:rPr>
          <w:u w:val="single"/>
        </w:rPr>
      </w:pPr>
      <w:r>
        <w:lastRenderedPageBreak/>
        <w:t>H. </w:t>
      </w:r>
      <w:r w:rsidRPr="00731751">
        <w:rPr>
          <w:u w:val="single"/>
        </w:rPr>
        <w:t>Schedule</w:t>
      </w:r>
    </w:p>
    <w:p w14:paraId="71A026BB" w14:textId="77777777" w:rsidR="00447B31" w:rsidRPr="00DB11EF" w:rsidRDefault="00447B31" w:rsidP="00DB11EF">
      <w:pPr>
        <w:outlineLvl w:val="0"/>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7093"/>
        <w:gridCol w:w="1477"/>
      </w:tblGrid>
      <w:tr w:rsidR="00731751" w:rsidRPr="00342E0B" w14:paraId="1C3ADEBD" w14:textId="77777777" w:rsidTr="00731751">
        <w:trPr>
          <w:trHeight w:val="496"/>
          <w:jc w:val="center"/>
        </w:trPr>
        <w:tc>
          <w:tcPr>
            <w:tcW w:w="7093" w:type="dxa"/>
            <w:tcBorders>
              <w:bottom w:val="single" w:sz="24" w:space="0" w:color="auto"/>
            </w:tcBorders>
            <w:vAlign w:val="center"/>
          </w:tcPr>
          <w:p w14:paraId="14802D85" w14:textId="77777777" w:rsidR="00731751" w:rsidRPr="003B4D9F" w:rsidRDefault="00731751" w:rsidP="00B237B7">
            <w:pPr>
              <w:pStyle w:val="NoSpacing"/>
              <w:rPr>
                <w:b/>
                <w:i/>
              </w:rPr>
            </w:pPr>
            <w:r w:rsidRPr="003B4D9F">
              <w:rPr>
                <w:b/>
                <w:i/>
              </w:rPr>
              <w:t>Thesis Stage</w:t>
            </w:r>
          </w:p>
        </w:tc>
        <w:tc>
          <w:tcPr>
            <w:tcW w:w="1477" w:type="dxa"/>
            <w:tcBorders>
              <w:bottom w:val="single" w:sz="24" w:space="0" w:color="auto"/>
            </w:tcBorders>
            <w:vAlign w:val="center"/>
          </w:tcPr>
          <w:p w14:paraId="145F0476" w14:textId="77777777" w:rsidR="00731751" w:rsidRPr="003B4D9F" w:rsidRDefault="00731751" w:rsidP="00B237B7">
            <w:pPr>
              <w:pStyle w:val="NoSpacing"/>
              <w:rPr>
                <w:b/>
                <w:i/>
              </w:rPr>
            </w:pPr>
            <w:r w:rsidRPr="003B4D9F">
              <w:rPr>
                <w:b/>
                <w:i/>
              </w:rPr>
              <w:t>Completion Target Date</w:t>
            </w:r>
          </w:p>
        </w:tc>
      </w:tr>
      <w:tr w:rsidR="00731751" w:rsidRPr="00342E0B" w14:paraId="16B34208" w14:textId="77777777" w:rsidTr="00731751">
        <w:trPr>
          <w:trHeight w:val="440"/>
          <w:jc w:val="center"/>
        </w:trPr>
        <w:tc>
          <w:tcPr>
            <w:tcW w:w="7093" w:type="dxa"/>
            <w:tcBorders>
              <w:top w:val="single" w:sz="24" w:space="0" w:color="auto"/>
            </w:tcBorders>
            <w:vAlign w:val="center"/>
          </w:tcPr>
          <w:p w14:paraId="197FB129" w14:textId="77777777" w:rsidR="00731751" w:rsidRPr="00F94189" w:rsidRDefault="00731751" w:rsidP="00B237B7">
            <w:pPr>
              <w:pStyle w:val="NoSpacing"/>
            </w:pPr>
            <w:r w:rsidRPr="00F94189">
              <w:t>Literature review</w:t>
            </w:r>
          </w:p>
        </w:tc>
        <w:tc>
          <w:tcPr>
            <w:tcW w:w="1477" w:type="dxa"/>
            <w:tcBorders>
              <w:top w:val="single" w:sz="24" w:space="0" w:color="auto"/>
            </w:tcBorders>
            <w:vAlign w:val="center"/>
          </w:tcPr>
          <w:p w14:paraId="52BC23B9" w14:textId="1E1B3DD1" w:rsidR="00731751" w:rsidRPr="00F94189" w:rsidRDefault="00B65C8F" w:rsidP="00D35442">
            <w:pPr>
              <w:pStyle w:val="NoSpacing"/>
              <w:jc w:val="center"/>
            </w:pPr>
            <w:r>
              <w:t>MAY 19</w:t>
            </w:r>
            <w:r w:rsidR="003B4D9F">
              <w:t xml:space="preserve"> </w:t>
            </w:r>
          </w:p>
        </w:tc>
      </w:tr>
      <w:tr w:rsidR="00731751" w:rsidRPr="00342E0B" w14:paraId="1085884B" w14:textId="77777777" w:rsidTr="00B56C3B">
        <w:trPr>
          <w:trHeight w:val="640"/>
          <w:jc w:val="center"/>
        </w:trPr>
        <w:tc>
          <w:tcPr>
            <w:tcW w:w="7093" w:type="dxa"/>
            <w:vAlign w:val="center"/>
          </w:tcPr>
          <w:p w14:paraId="75F8EDDE" w14:textId="5A723BCC" w:rsidR="00731751" w:rsidRPr="00F94189" w:rsidRDefault="00731751" w:rsidP="00B237B7">
            <w:pPr>
              <w:pStyle w:val="NoSpacing"/>
            </w:pPr>
            <w:r w:rsidRPr="00F94189">
              <w:t xml:space="preserve">Draft thesis, </w:t>
            </w:r>
            <w:r w:rsidR="004514A4" w:rsidRPr="00F94189">
              <w:t>cover</w:t>
            </w:r>
            <w:r w:rsidRPr="00F94189">
              <w:t xml:space="preserve"> through Chapter 2, and initial list of references &lt;to advisor(s) to check background knowledge and problem statement, and to approve proposed plan to conduct research&gt;</w:t>
            </w:r>
          </w:p>
        </w:tc>
        <w:tc>
          <w:tcPr>
            <w:tcW w:w="1477" w:type="dxa"/>
            <w:vAlign w:val="center"/>
          </w:tcPr>
          <w:p w14:paraId="69CA49FE" w14:textId="1A68B0C6" w:rsidR="00731751" w:rsidRPr="00F94189" w:rsidRDefault="00B65C8F" w:rsidP="00FC601D">
            <w:pPr>
              <w:pStyle w:val="NoSpacing"/>
              <w:jc w:val="center"/>
            </w:pPr>
            <w:r>
              <w:t>MAY 19</w:t>
            </w:r>
            <w:r w:rsidR="003B4D9F">
              <w:t xml:space="preserve"> </w:t>
            </w:r>
          </w:p>
        </w:tc>
      </w:tr>
      <w:tr w:rsidR="004D6E41" w:rsidRPr="00342E0B" w14:paraId="58A60E1A" w14:textId="77777777" w:rsidTr="004D6E41">
        <w:trPr>
          <w:trHeight w:val="640"/>
          <w:jc w:val="center"/>
        </w:trPr>
        <w:tc>
          <w:tcPr>
            <w:tcW w:w="7093" w:type="dxa"/>
            <w:vAlign w:val="center"/>
          </w:tcPr>
          <w:p w14:paraId="1669C431" w14:textId="7FF7DD84" w:rsidR="004D6E41" w:rsidRPr="00F94189" w:rsidRDefault="003B4D9F" w:rsidP="00B237B7">
            <w:pPr>
              <w:pStyle w:val="NoSpacing"/>
            </w:pPr>
            <w:r w:rsidRPr="00F94189">
              <w:t>Draft thesis checked by thesis processor for format</w:t>
            </w:r>
          </w:p>
        </w:tc>
        <w:tc>
          <w:tcPr>
            <w:tcW w:w="1477" w:type="dxa"/>
            <w:vAlign w:val="center"/>
          </w:tcPr>
          <w:p w14:paraId="7298529C" w14:textId="03EFE449" w:rsidR="004D6E41" w:rsidRDefault="00B65C8F" w:rsidP="00FC601D">
            <w:pPr>
              <w:pStyle w:val="NoSpacing"/>
              <w:jc w:val="center"/>
            </w:pPr>
            <w:r>
              <w:t>JUN 19</w:t>
            </w:r>
            <w:r w:rsidR="003B4D9F">
              <w:t xml:space="preserve"> </w:t>
            </w:r>
          </w:p>
        </w:tc>
      </w:tr>
      <w:tr w:rsidR="004D6E41" w:rsidRPr="00342E0B" w14:paraId="44B77575" w14:textId="77777777" w:rsidTr="004D6E41">
        <w:trPr>
          <w:trHeight w:val="640"/>
          <w:jc w:val="center"/>
        </w:trPr>
        <w:tc>
          <w:tcPr>
            <w:tcW w:w="7093" w:type="dxa"/>
            <w:vAlign w:val="center"/>
          </w:tcPr>
          <w:p w14:paraId="35592E28" w14:textId="1F921916" w:rsidR="004D6E41" w:rsidRPr="00F94189" w:rsidRDefault="00F930A1" w:rsidP="00B237B7">
            <w:pPr>
              <w:pStyle w:val="NoSpacing"/>
            </w:pPr>
            <w:r>
              <w:t>Construct research design</w:t>
            </w:r>
          </w:p>
        </w:tc>
        <w:tc>
          <w:tcPr>
            <w:tcW w:w="1477" w:type="dxa"/>
            <w:vAlign w:val="center"/>
          </w:tcPr>
          <w:p w14:paraId="394C71D3" w14:textId="78B704A0" w:rsidR="004D6E41" w:rsidRDefault="00B65C8F" w:rsidP="00FC601D">
            <w:pPr>
              <w:pStyle w:val="NoSpacing"/>
              <w:jc w:val="center"/>
            </w:pPr>
            <w:r>
              <w:t>JUL 19</w:t>
            </w:r>
            <w:r w:rsidR="003B4D9F">
              <w:t xml:space="preserve"> </w:t>
            </w:r>
          </w:p>
        </w:tc>
      </w:tr>
      <w:tr w:rsidR="004D6E41" w:rsidRPr="00342E0B" w14:paraId="0A63C122" w14:textId="77777777" w:rsidTr="004D6E41">
        <w:trPr>
          <w:trHeight w:val="640"/>
          <w:jc w:val="center"/>
        </w:trPr>
        <w:tc>
          <w:tcPr>
            <w:tcW w:w="7093" w:type="dxa"/>
            <w:vAlign w:val="center"/>
          </w:tcPr>
          <w:p w14:paraId="0CCAFD2F" w14:textId="1FD8FCB0" w:rsidR="004D6E41" w:rsidRDefault="003B4D9F" w:rsidP="00B237B7">
            <w:pPr>
              <w:pStyle w:val="NoSpacing"/>
            </w:pPr>
            <w:r>
              <w:t>Conduct research and any associated travel</w:t>
            </w:r>
          </w:p>
        </w:tc>
        <w:tc>
          <w:tcPr>
            <w:tcW w:w="1477" w:type="dxa"/>
            <w:vAlign w:val="center"/>
          </w:tcPr>
          <w:p w14:paraId="625FA5AD" w14:textId="4756435E" w:rsidR="004D6E41" w:rsidRDefault="00B65C8F" w:rsidP="00FC601D">
            <w:pPr>
              <w:pStyle w:val="NoSpacing"/>
              <w:jc w:val="center"/>
            </w:pPr>
            <w:r>
              <w:t>AUG 19</w:t>
            </w:r>
            <w:r w:rsidR="003B4D9F">
              <w:t xml:space="preserve"> </w:t>
            </w:r>
          </w:p>
        </w:tc>
      </w:tr>
      <w:tr w:rsidR="00731751" w:rsidRPr="00342E0B" w14:paraId="2CA7535F" w14:textId="77777777" w:rsidTr="00731751">
        <w:trPr>
          <w:trHeight w:val="440"/>
          <w:jc w:val="center"/>
        </w:trPr>
        <w:tc>
          <w:tcPr>
            <w:tcW w:w="7093" w:type="dxa"/>
            <w:vAlign w:val="center"/>
          </w:tcPr>
          <w:p w14:paraId="6DCA51C0" w14:textId="4167DBB7" w:rsidR="00731751" w:rsidRPr="00F94189" w:rsidRDefault="00B65C8F" w:rsidP="00B237B7">
            <w:pPr>
              <w:pStyle w:val="NoSpacing"/>
            </w:pPr>
            <w:r>
              <w:t>System testing and stability</w:t>
            </w:r>
          </w:p>
        </w:tc>
        <w:tc>
          <w:tcPr>
            <w:tcW w:w="1477" w:type="dxa"/>
            <w:vAlign w:val="center"/>
          </w:tcPr>
          <w:p w14:paraId="05AF2EE9" w14:textId="21D1FC94" w:rsidR="00731751" w:rsidRPr="00F94189" w:rsidRDefault="00B65C8F" w:rsidP="003B4D9F">
            <w:pPr>
              <w:pStyle w:val="NoSpacing"/>
              <w:jc w:val="center"/>
            </w:pPr>
            <w:r>
              <w:t>AUG 19</w:t>
            </w:r>
            <w:r w:rsidR="003B4D9F">
              <w:t xml:space="preserve"> </w:t>
            </w:r>
          </w:p>
        </w:tc>
      </w:tr>
      <w:tr w:rsidR="00731751" w:rsidRPr="00342E0B" w14:paraId="1B9058E0" w14:textId="77777777" w:rsidTr="00731751">
        <w:trPr>
          <w:trHeight w:val="440"/>
          <w:jc w:val="center"/>
        </w:trPr>
        <w:tc>
          <w:tcPr>
            <w:tcW w:w="7093" w:type="dxa"/>
            <w:vAlign w:val="center"/>
          </w:tcPr>
          <w:p w14:paraId="451B8420" w14:textId="556D2937" w:rsidR="00731751" w:rsidRPr="00F94189" w:rsidRDefault="00731751" w:rsidP="00B237B7">
            <w:pPr>
              <w:pStyle w:val="NoSpacing"/>
            </w:pPr>
            <w:r w:rsidRPr="00F94189">
              <w:t>Analyze data</w:t>
            </w:r>
          </w:p>
        </w:tc>
        <w:tc>
          <w:tcPr>
            <w:tcW w:w="1477" w:type="dxa"/>
            <w:vAlign w:val="center"/>
          </w:tcPr>
          <w:p w14:paraId="4BA888AE" w14:textId="6370A10F" w:rsidR="00731751" w:rsidRPr="00F94189" w:rsidRDefault="003B4D9F" w:rsidP="00FC601D">
            <w:pPr>
              <w:pStyle w:val="NoSpacing"/>
              <w:jc w:val="center"/>
            </w:pPr>
            <w:r>
              <w:t xml:space="preserve"> </w:t>
            </w:r>
            <w:r w:rsidR="00B65C8F">
              <w:t>SEP 19</w:t>
            </w:r>
          </w:p>
        </w:tc>
      </w:tr>
      <w:tr w:rsidR="00731751" w:rsidRPr="00342E0B" w14:paraId="005C0733" w14:textId="77777777" w:rsidTr="00731751">
        <w:trPr>
          <w:trHeight w:val="440"/>
          <w:jc w:val="center"/>
        </w:trPr>
        <w:tc>
          <w:tcPr>
            <w:tcW w:w="7093" w:type="dxa"/>
            <w:vAlign w:val="center"/>
          </w:tcPr>
          <w:p w14:paraId="0BAE3ECD" w14:textId="01268BD4" w:rsidR="00731751" w:rsidRPr="00F94189" w:rsidRDefault="00731751" w:rsidP="00B237B7">
            <w:pPr>
              <w:pStyle w:val="NoSpacing"/>
            </w:pPr>
            <w:r w:rsidRPr="00F94189">
              <w:t>Draft thesis to advisor</w:t>
            </w:r>
            <w:r w:rsidR="009E54FC">
              <w:t>s</w:t>
            </w:r>
            <w:r w:rsidRPr="00F94189">
              <w:tab/>
            </w:r>
          </w:p>
        </w:tc>
        <w:tc>
          <w:tcPr>
            <w:tcW w:w="1477" w:type="dxa"/>
            <w:vAlign w:val="center"/>
          </w:tcPr>
          <w:p w14:paraId="36AC0581" w14:textId="033B6CCF" w:rsidR="00731751" w:rsidRPr="00F94189" w:rsidRDefault="003B4D9F" w:rsidP="00B237B7">
            <w:pPr>
              <w:pStyle w:val="NoSpacing"/>
              <w:jc w:val="center"/>
            </w:pPr>
            <w:r>
              <w:t xml:space="preserve"> </w:t>
            </w:r>
            <w:r w:rsidR="00B65C8F">
              <w:t>NOV 19</w:t>
            </w:r>
          </w:p>
        </w:tc>
      </w:tr>
      <w:tr w:rsidR="00731751" w:rsidRPr="00342E0B" w14:paraId="32E93CC8" w14:textId="77777777" w:rsidTr="00731751">
        <w:trPr>
          <w:trHeight w:val="440"/>
          <w:jc w:val="center"/>
        </w:trPr>
        <w:tc>
          <w:tcPr>
            <w:tcW w:w="7093" w:type="dxa"/>
            <w:vAlign w:val="center"/>
          </w:tcPr>
          <w:p w14:paraId="658CE121" w14:textId="298FF5C1" w:rsidR="00731751" w:rsidRPr="00F94189" w:rsidRDefault="00731751" w:rsidP="00B237B7">
            <w:pPr>
              <w:pStyle w:val="NoSpacing"/>
            </w:pPr>
            <w:r w:rsidRPr="00F94189">
              <w:t>Final thesis submission for signatures</w:t>
            </w:r>
          </w:p>
        </w:tc>
        <w:tc>
          <w:tcPr>
            <w:tcW w:w="1477" w:type="dxa"/>
            <w:vAlign w:val="center"/>
          </w:tcPr>
          <w:p w14:paraId="68A59244" w14:textId="747CF9DB" w:rsidR="00731751" w:rsidRPr="00F94189" w:rsidRDefault="00B65C8F" w:rsidP="00B237B7">
            <w:pPr>
              <w:pStyle w:val="NoSpacing"/>
              <w:jc w:val="center"/>
            </w:pPr>
            <w:r>
              <w:t>DEC 19</w:t>
            </w:r>
          </w:p>
        </w:tc>
      </w:tr>
    </w:tbl>
    <w:p w14:paraId="3F696C4C" w14:textId="77777777" w:rsidR="002222CB" w:rsidRDefault="002222CB"/>
    <w:p w14:paraId="00470183" w14:textId="77777777" w:rsidR="00F930A1" w:rsidRDefault="00F930A1"/>
    <w:p w14:paraId="4A6C7733" w14:textId="77777777" w:rsidR="002222CB" w:rsidRDefault="002222CB" w:rsidP="00CB6C2F">
      <w:pPr>
        <w:outlineLvl w:val="0"/>
      </w:pPr>
      <w:r>
        <w:t>I. </w:t>
      </w:r>
      <w:r w:rsidRPr="00731751">
        <w:rPr>
          <w:u w:val="single"/>
        </w:rPr>
        <w:t>Benefits of Study</w:t>
      </w:r>
    </w:p>
    <w:p w14:paraId="4A366672" w14:textId="7E5684C8" w:rsidR="00731751" w:rsidRDefault="00731751" w:rsidP="00731751"/>
    <w:p w14:paraId="2DD0F891" w14:textId="4729F852" w:rsidR="004266EC" w:rsidRPr="00731751" w:rsidRDefault="004266EC" w:rsidP="00731751">
      <w:r w:rsidRPr="00F50FC7">
        <w:t>If our hypothesis is correct, this work will help maritime authorities gain deeper knowledge on high-risk vessels</w:t>
      </w:r>
      <w:r w:rsidR="00B65C8F" w:rsidRPr="00F50FC7">
        <w:t xml:space="preserve"> </w:t>
      </w:r>
      <w:r w:rsidR="00581FEB" w:rsidRPr="00F50FC7">
        <w:t xml:space="preserve">and </w:t>
      </w:r>
      <w:r w:rsidR="00B65C8F" w:rsidRPr="00F50FC7">
        <w:t>help</w:t>
      </w:r>
      <w:r w:rsidRPr="00F50FC7">
        <w:t xml:space="preserve"> eliminate misinformation</w:t>
      </w:r>
      <w:r w:rsidR="00B65C8F" w:rsidRPr="00F50FC7">
        <w:t xml:space="preserve"> and </w:t>
      </w:r>
      <w:r w:rsidR="00EB5C58" w:rsidRPr="00F50FC7">
        <w:t xml:space="preserve">illegal activities at sea. </w:t>
      </w:r>
      <w:r w:rsidR="00A80351" w:rsidRPr="00F50FC7">
        <w:t xml:space="preserve"> </w:t>
      </w:r>
      <w:r w:rsidR="00836EFC" w:rsidRPr="00F50FC7">
        <w:t>This will also equip watch standers with an improved situational awareness aided by the use of this algorithm</w:t>
      </w:r>
      <w:r w:rsidR="00A80351" w:rsidRPr="00F50FC7">
        <w:t>,</w:t>
      </w:r>
      <w:r w:rsidR="00836EFC" w:rsidRPr="00F50FC7">
        <w:t xml:space="preserve"> which will enhance the information received by AIS for better decision making and judgment control.</w:t>
      </w:r>
      <w:r w:rsidR="00836EFC">
        <w:t xml:space="preserve"> </w:t>
      </w:r>
    </w:p>
    <w:p w14:paraId="24050CC4" w14:textId="77777777" w:rsidR="002222CB" w:rsidRDefault="002222CB"/>
    <w:p w14:paraId="70C77D83" w14:textId="77777777" w:rsidR="002222CB" w:rsidRDefault="002222CB" w:rsidP="00CB6C2F">
      <w:pPr>
        <w:outlineLvl w:val="0"/>
      </w:pPr>
      <w:r>
        <w:t>J. </w:t>
      </w:r>
      <w:r w:rsidRPr="00731751">
        <w:rPr>
          <w:u w:val="single"/>
        </w:rPr>
        <w:t>Anticipated Travel/Funding Requirements</w:t>
      </w:r>
    </w:p>
    <w:p w14:paraId="465CB936" w14:textId="00F44DEB" w:rsidR="00072D5B" w:rsidRDefault="00072D5B"/>
    <w:p w14:paraId="375DF156" w14:textId="5DE97B3B" w:rsidR="00B65C8F" w:rsidRDefault="00B65C8F">
      <w:r>
        <w:t>None</w:t>
      </w:r>
      <w:r w:rsidR="00EB5C58">
        <w:t>,</w:t>
      </w:r>
      <w:r>
        <w:t xml:space="preserve"> as of yet. </w:t>
      </w:r>
    </w:p>
    <w:p w14:paraId="1AFE4FDB" w14:textId="77777777" w:rsidR="00B2608A" w:rsidRDefault="00B2608A"/>
    <w:p w14:paraId="0DD43FD1" w14:textId="09695744" w:rsidR="002222CB" w:rsidRDefault="002222CB" w:rsidP="00CB6C2F">
      <w:pPr>
        <w:outlineLvl w:val="0"/>
        <w:rPr>
          <w:u w:val="single"/>
        </w:rPr>
      </w:pPr>
      <w:r>
        <w:t>K. </w:t>
      </w:r>
      <w:r w:rsidRPr="00731751">
        <w:rPr>
          <w:u w:val="single"/>
        </w:rPr>
        <w:t>Preliminary Bibliography</w:t>
      </w:r>
    </w:p>
    <w:p w14:paraId="0AE9A5AC" w14:textId="77777777" w:rsidR="00FC601D" w:rsidRDefault="00FC601D">
      <w:pPr>
        <w:rPr>
          <w:u w:val="single"/>
        </w:rPr>
      </w:pPr>
    </w:p>
    <w:p w14:paraId="0888E86F" w14:textId="298C8349" w:rsidR="00CE41D9" w:rsidRPr="00A62653" w:rsidRDefault="00797C89" w:rsidP="00F930A1">
      <w:pPr>
        <w:pStyle w:val="ListParagraph"/>
        <w:numPr>
          <w:ilvl w:val="0"/>
          <w:numId w:val="8"/>
        </w:numPr>
      </w:pPr>
      <w:r w:rsidRPr="00A62653">
        <w:t xml:space="preserve">Kyle </w:t>
      </w:r>
      <w:proofErr w:type="spellStart"/>
      <w:r w:rsidRPr="00A62653">
        <w:t>Wilhoit</w:t>
      </w:r>
      <w:proofErr w:type="spellEnd"/>
      <w:r w:rsidRPr="00A62653">
        <w:t xml:space="preserve"> and Marco </w:t>
      </w:r>
      <w:proofErr w:type="spellStart"/>
      <w:r w:rsidRPr="00A62653">
        <w:t>Balduzzi</w:t>
      </w:r>
      <w:proofErr w:type="spellEnd"/>
      <w:r w:rsidRPr="00A62653">
        <w:t xml:space="preserve">, “Vulnerabilities Discovered in Global Vessel Tracking Systems.” </w:t>
      </w:r>
      <w:proofErr w:type="spellStart"/>
      <w:r w:rsidRPr="00A62653">
        <w:rPr>
          <w:i/>
        </w:rPr>
        <w:t>TrendLabs</w:t>
      </w:r>
      <w:proofErr w:type="spellEnd"/>
      <w:r w:rsidRPr="00A62653">
        <w:rPr>
          <w:i/>
        </w:rPr>
        <w:t xml:space="preserve"> Security Intelligence Blog</w:t>
      </w:r>
      <w:r w:rsidRPr="00A62653">
        <w:t>, 8 Aug. 2014, blog.trendmicro.com/trendlabs-security-intelligence/vulnerabilities-discovered-in-global-vessel-tracking-systems/.</w:t>
      </w:r>
    </w:p>
    <w:p w14:paraId="0E954257" w14:textId="50C18A49" w:rsidR="000D13AE" w:rsidRPr="00A62653" w:rsidRDefault="000D13AE" w:rsidP="00F930A1">
      <w:pPr>
        <w:pStyle w:val="ListParagraph"/>
        <w:numPr>
          <w:ilvl w:val="0"/>
          <w:numId w:val="8"/>
        </w:numPr>
      </w:pPr>
      <w:r w:rsidRPr="00A62653">
        <w:t xml:space="preserve">“What Is the Automatic Identification System (AIS)?” </w:t>
      </w:r>
      <w:proofErr w:type="spellStart"/>
      <w:r w:rsidRPr="00A62653">
        <w:rPr>
          <w:i/>
        </w:rPr>
        <w:t>MarineTraffic</w:t>
      </w:r>
      <w:proofErr w:type="spellEnd"/>
      <w:r w:rsidRPr="00A62653">
        <w:rPr>
          <w:i/>
        </w:rPr>
        <w:t xml:space="preserve"> Help</w:t>
      </w:r>
      <w:r w:rsidRPr="00A62653">
        <w:t>, Marine Traffic, help.marinetraffic.com/hc/en-us/articles/204581828-What-is-the-Automatic-Identification-System-AIS-.</w:t>
      </w:r>
    </w:p>
    <w:p w14:paraId="33EFBBA4" w14:textId="2C69E5A4" w:rsidR="00CE44C1" w:rsidRPr="00A62653" w:rsidRDefault="00CE44C1" w:rsidP="00F930A1">
      <w:pPr>
        <w:pStyle w:val="ListParagraph"/>
        <w:numPr>
          <w:ilvl w:val="0"/>
          <w:numId w:val="8"/>
        </w:numPr>
      </w:pPr>
      <w:proofErr w:type="spellStart"/>
      <w:r w:rsidRPr="00A62653">
        <w:lastRenderedPageBreak/>
        <w:t>Natalija</w:t>
      </w:r>
      <w:proofErr w:type="spellEnd"/>
      <w:r w:rsidRPr="00A62653">
        <w:t xml:space="preserve"> </w:t>
      </w:r>
      <w:proofErr w:type="spellStart"/>
      <w:r w:rsidRPr="00A62653">
        <w:t>Jolić</w:t>
      </w:r>
      <w:proofErr w:type="spellEnd"/>
      <w:r w:rsidRPr="00A62653">
        <w:t xml:space="preserve">, Mato </w:t>
      </w:r>
      <w:proofErr w:type="spellStart"/>
      <w:r w:rsidRPr="00A62653">
        <w:t>Šimić</w:t>
      </w:r>
      <w:proofErr w:type="spellEnd"/>
      <w:r w:rsidRPr="00A62653">
        <w:t xml:space="preserve">, and </w:t>
      </w:r>
      <w:proofErr w:type="spellStart"/>
      <w:r w:rsidRPr="00A62653">
        <w:t>Sanja</w:t>
      </w:r>
      <w:proofErr w:type="spellEnd"/>
      <w:r w:rsidRPr="00A62653">
        <w:t xml:space="preserve"> </w:t>
      </w:r>
      <w:proofErr w:type="spellStart"/>
      <w:r w:rsidRPr="00A62653">
        <w:t>Brnadić-Zoranić</w:t>
      </w:r>
      <w:proofErr w:type="spellEnd"/>
      <w:r w:rsidRPr="00A62653">
        <w:t xml:space="preserve">. “Strategy of Implementing Automated Identification System -ITS in Port Systems.” </w:t>
      </w:r>
      <w:proofErr w:type="spellStart"/>
      <w:r w:rsidRPr="00A62653">
        <w:rPr>
          <w:i/>
        </w:rPr>
        <w:t>Promet</w:t>
      </w:r>
      <w:proofErr w:type="spellEnd"/>
      <w:r w:rsidRPr="00A62653">
        <w:rPr>
          <w:i/>
        </w:rPr>
        <w:t xml:space="preserve"> (Zagreb)</w:t>
      </w:r>
      <w:r w:rsidRPr="00A62653">
        <w:t xml:space="preserve"> 15.5 (2003): 333–337. Web.</w:t>
      </w:r>
    </w:p>
    <w:p w14:paraId="759B7D5F" w14:textId="2C6A0066" w:rsidR="00CE44C1" w:rsidRPr="00A62653" w:rsidRDefault="0055110A" w:rsidP="00797C89">
      <w:pPr>
        <w:pStyle w:val="ListParagraph"/>
        <w:numPr>
          <w:ilvl w:val="0"/>
          <w:numId w:val="8"/>
        </w:numPr>
      </w:pPr>
      <w:r w:rsidRPr="00A62653">
        <w:t xml:space="preserve">Marco </w:t>
      </w:r>
      <w:proofErr w:type="spellStart"/>
      <w:r w:rsidRPr="00A62653">
        <w:t>Balduzzi</w:t>
      </w:r>
      <w:proofErr w:type="spellEnd"/>
      <w:r w:rsidRPr="00A62653">
        <w:t xml:space="preserve">, Alessandro Pasta, and Kyle </w:t>
      </w:r>
      <w:proofErr w:type="spellStart"/>
      <w:r w:rsidRPr="00A62653">
        <w:t>Wilhoit</w:t>
      </w:r>
      <w:proofErr w:type="spellEnd"/>
      <w:r w:rsidRPr="00A62653">
        <w:t xml:space="preserve">, </w:t>
      </w:r>
      <w:r w:rsidR="00797C89" w:rsidRPr="00A62653">
        <w:t xml:space="preserve">“A Security Evaluation of AIS Automated Identiﬁcation System.” </w:t>
      </w:r>
      <w:r w:rsidR="00797C89" w:rsidRPr="00A62653">
        <w:rPr>
          <w:i/>
        </w:rPr>
        <w:t>A Security Evaluation of AIS Automated Identiﬁcation System</w:t>
      </w:r>
      <w:r w:rsidRPr="00A62653">
        <w:t xml:space="preserve">, </w:t>
      </w:r>
      <w:r w:rsidR="00797C89" w:rsidRPr="00A62653">
        <w:t xml:space="preserve">2 Jan. 2015, </w:t>
      </w:r>
      <w:r w:rsidRPr="00A62653">
        <w:t>www.iseclab.org/people/embyte/papers/ais_acsac14.pdf</w:t>
      </w:r>
      <w:r w:rsidR="00797C89" w:rsidRPr="00A62653">
        <w:t>.</w:t>
      </w:r>
    </w:p>
    <w:p w14:paraId="15AC30D2" w14:textId="756B029A" w:rsidR="0055110A" w:rsidRPr="00A62653" w:rsidRDefault="0055110A" w:rsidP="00797C89">
      <w:pPr>
        <w:pStyle w:val="ListParagraph"/>
        <w:numPr>
          <w:ilvl w:val="0"/>
          <w:numId w:val="8"/>
        </w:numPr>
      </w:pPr>
      <w:r w:rsidRPr="00A62653">
        <w:t xml:space="preserve">Lynch, Robert. “EMC ANALYSIS OF UNIVERSAL AUTOMATIC IDENTIFICATION AND PUBLIC CORRESPONDENCE SYSTEMS IN THE MARITIME VHF </w:t>
      </w:r>
      <w:proofErr w:type="gramStart"/>
      <w:r w:rsidRPr="00A62653">
        <w:t>BAND .</w:t>
      </w:r>
      <w:proofErr w:type="gramEnd"/>
      <w:r w:rsidRPr="00A62653">
        <w:t xml:space="preserve">” </w:t>
      </w:r>
      <w:r w:rsidRPr="00A62653">
        <w:rPr>
          <w:i/>
        </w:rPr>
        <w:t>Transition</w:t>
      </w:r>
      <w:r w:rsidRPr="00A62653">
        <w:t>, Feb. 2004, transition.fcc.gov/omd/dataquality/peer-reviews/ais/source-1.pdf.</w:t>
      </w:r>
    </w:p>
    <w:p w14:paraId="254FD27F" w14:textId="7694D198" w:rsidR="0055110A" w:rsidRPr="00A62653" w:rsidRDefault="0055110A" w:rsidP="00797C89">
      <w:pPr>
        <w:pStyle w:val="ListParagraph"/>
        <w:numPr>
          <w:ilvl w:val="0"/>
          <w:numId w:val="8"/>
        </w:numPr>
      </w:pPr>
      <w:r w:rsidRPr="00A62653">
        <w:t xml:space="preserve">“IEC TECHNICAL COMMITTEE 80: MARITIME NAVIGATION AND RADIOCOMMUNICATION EQUIPMENT AND SYSTEMS.” INTERNATIONAL ELECTROTECHNICAL COMMISSION IEC. </w:t>
      </w:r>
      <w:r w:rsidRPr="00A62653">
        <w:rPr>
          <w:i/>
        </w:rPr>
        <w:t>Making Electrotechnology Work for You</w:t>
      </w:r>
      <w:r w:rsidRPr="00A62653">
        <w:t xml:space="preserve">, 2011, </w:t>
      </w:r>
      <w:r w:rsidR="003766AD" w:rsidRPr="00A62653">
        <w:t>www.iec.ch/about/brochures/pdf/technology/maritime_nav_rc_2.pdf</w:t>
      </w:r>
      <w:r w:rsidRPr="00A62653">
        <w:t>.</w:t>
      </w:r>
    </w:p>
    <w:p w14:paraId="6B308321" w14:textId="2279FF0B" w:rsidR="0093201F" w:rsidRPr="00A62653" w:rsidRDefault="006A6142" w:rsidP="00797C89">
      <w:pPr>
        <w:pStyle w:val="ListParagraph"/>
        <w:numPr>
          <w:ilvl w:val="0"/>
          <w:numId w:val="8"/>
        </w:numPr>
      </w:pPr>
      <w:proofErr w:type="spellStart"/>
      <w:r w:rsidRPr="00A62653">
        <w:t>Yufeng</w:t>
      </w:r>
      <w:proofErr w:type="spellEnd"/>
      <w:r w:rsidRPr="00A62653">
        <w:t xml:space="preserve">, and </w:t>
      </w:r>
      <w:proofErr w:type="spellStart"/>
      <w:r w:rsidRPr="00A62653">
        <w:t>Yufeng</w:t>
      </w:r>
      <w:proofErr w:type="spellEnd"/>
      <w:r w:rsidRPr="00A62653">
        <w:t xml:space="preserve"> G. “The 7 Steps of Machine Learning.” </w:t>
      </w:r>
      <w:r w:rsidRPr="00A62653">
        <w:rPr>
          <w:i/>
        </w:rPr>
        <w:t>Towards Data Science</w:t>
      </w:r>
      <w:r w:rsidRPr="00A62653">
        <w:t xml:space="preserve">, 31 Aug. 2017, towardsdatascience.com/the-7-steps-of-machine-learning-2877d7e5548e. </w:t>
      </w:r>
    </w:p>
    <w:p w14:paraId="1CA5D768" w14:textId="77777777" w:rsidR="00F34EE4" w:rsidRPr="00A62653" w:rsidRDefault="001954F9" w:rsidP="00C10108">
      <w:pPr>
        <w:pStyle w:val="ListParagraph"/>
        <w:numPr>
          <w:ilvl w:val="0"/>
          <w:numId w:val="8"/>
        </w:numPr>
        <w:outlineLvl w:val="0"/>
      </w:pPr>
      <w:proofErr w:type="spellStart"/>
      <w:r w:rsidRPr="00A62653">
        <w:t>Kaluza</w:t>
      </w:r>
      <w:proofErr w:type="spellEnd"/>
      <w:r w:rsidRPr="00A62653">
        <w:t xml:space="preserve">, Pablo, et al. “The Complex Network of Global Cargo Ship Movements.” </w:t>
      </w:r>
      <w:r w:rsidRPr="00A62653">
        <w:rPr>
          <w:i/>
        </w:rPr>
        <w:t>Royal Society Publishing,</w:t>
      </w:r>
      <w:r w:rsidRPr="00A62653">
        <w:t xml:space="preserve"> 19 Jan. 2010, royalsocietypublishing.org/</w:t>
      </w:r>
      <w:proofErr w:type="spellStart"/>
      <w:r w:rsidRPr="00A62653">
        <w:t>doi</w:t>
      </w:r>
      <w:proofErr w:type="spellEnd"/>
      <w:r w:rsidRPr="00A62653">
        <w:t>/pdf/10.1098/rsif.2009.0495.</w:t>
      </w:r>
    </w:p>
    <w:p w14:paraId="79AAC52C" w14:textId="77777777" w:rsidR="00A62653" w:rsidRDefault="00F34EE4" w:rsidP="00C10108">
      <w:pPr>
        <w:pStyle w:val="ListParagraph"/>
        <w:numPr>
          <w:ilvl w:val="0"/>
          <w:numId w:val="8"/>
        </w:numPr>
        <w:outlineLvl w:val="0"/>
      </w:pPr>
      <w:r w:rsidRPr="00A62653">
        <w:t xml:space="preserve">Cull, Kimberly M. “Classifying Vessels Operating in the South China Sea by Origin with the Automatic Identification System.” </w:t>
      </w:r>
      <w:r w:rsidRPr="00A62653">
        <w:rPr>
          <w:i/>
        </w:rPr>
        <w:t>Calhoun</w:t>
      </w:r>
      <w:r w:rsidRPr="00A62653">
        <w:t>, Naval Postgraduate School, Mar. 2018, calhoun.nps.edu/bitstream/handle/10945/58289/18Mar_Cull_Kimberly.pdf.</w:t>
      </w:r>
    </w:p>
    <w:p w14:paraId="7CA460DB" w14:textId="77777777" w:rsidR="00A62653" w:rsidRDefault="00A62653" w:rsidP="00C10108">
      <w:pPr>
        <w:pStyle w:val="ListParagraph"/>
        <w:numPr>
          <w:ilvl w:val="0"/>
          <w:numId w:val="8"/>
        </w:numPr>
        <w:outlineLvl w:val="0"/>
      </w:pPr>
      <w:proofErr w:type="spellStart"/>
      <w:r w:rsidRPr="00A62653">
        <w:t>Liraz</w:t>
      </w:r>
      <w:proofErr w:type="spellEnd"/>
      <w:r w:rsidRPr="00A62653">
        <w:t xml:space="preserve">, Shay Paz. “SHIPS’ TRAJECTORIES PREDICTION USING RECURRENT NEURAL NETWORKS BASED ON AIS DATA.” </w:t>
      </w:r>
      <w:r w:rsidRPr="00A62653">
        <w:rPr>
          <w:i/>
        </w:rPr>
        <w:t>Calhoun</w:t>
      </w:r>
      <w:r w:rsidRPr="00A62653">
        <w:t>, Naval Postgraduate School,</w:t>
      </w:r>
      <w:r>
        <w:t xml:space="preserve"> </w:t>
      </w:r>
      <w:r w:rsidRPr="00A62653">
        <w:t>Sept. 2018, calhoun.nps.edu/bitstream/handle/10945/60431/18Sep_Liraz_Shay_Paz.pdf.</w:t>
      </w:r>
    </w:p>
    <w:p w14:paraId="586B6112" w14:textId="61A96699" w:rsidR="00077C16" w:rsidRDefault="00A62653" w:rsidP="00C10108">
      <w:pPr>
        <w:pStyle w:val="ListParagraph"/>
        <w:numPr>
          <w:ilvl w:val="0"/>
          <w:numId w:val="8"/>
        </w:numPr>
        <w:outlineLvl w:val="0"/>
      </w:pPr>
      <w:r w:rsidRPr="00A62653">
        <w:t xml:space="preserve">Hintze, </w:t>
      </w:r>
      <w:proofErr w:type="spellStart"/>
      <w:r w:rsidRPr="00A62653">
        <w:t>Jhon</w:t>
      </w:r>
      <w:proofErr w:type="spellEnd"/>
      <w:r w:rsidRPr="00A62653">
        <w:t xml:space="preserve"> R. “An Analysis of Vessel Waypoint Behavior through Data Clustering.” </w:t>
      </w:r>
      <w:r w:rsidRPr="00A62653">
        <w:rPr>
          <w:i/>
        </w:rPr>
        <w:t>Calhoun,</w:t>
      </w:r>
      <w:r w:rsidRPr="00A62653">
        <w:t xml:space="preserve"> Naval Postgraduate School, Sept. 2017, calhoun.nps.edu/bitstream/handle/10945/56135/17Sep_Hintze_John.pdf.</w:t>
      </w:r>
      <w:r w:rsidR="003766AD" w:rsidRPr="000D13AE">
        <w:rPr>
          <w:rFonts w:ascii="&amp;quot" w:hAnsi="&amp;quot"/>
          <w:color w:val="212121"/>
          <w:sz w:val="22"/>
          <w:szCs w:val="22"/>
        </w:rPr>
        <w:br/>
      </w:r>
    </w:p>
    <w:p w14:paraId="449D490F" w14:textId="54136F79" w:rsidR="00226812" w:rsidRPr="0093201F" w:rsidRDefault="009703BF" w:rsidP="0093201F">
      <w:pPr>
        <w:outlineLvl w:val="0"/>
        <w:rPr>
          <w:highlight w:val="green"/>
        </w:rPr>
      </w:pPr>
      <w:r w:rsidRPr="00731751">
        <w:t xml:space="preserve">L. </w:t>
      </w:r>
      <w:r w:rsidRPr="00731751">
        <w:rPr>
          <w:u w:val="single"/>
        </w:rPr>
        <w:t>Data Management Plan</w:t>
      </w:r>
    </w:p>
    <w:p w14:paraId="5468D479" w14:textId="54ABFA7A" w:rsidR="00B65C8F" w:rsidRDefault="00B65C8F">
      <w:pPr>
        <w:rPr>
          <w:i/>
        </w:rPr>
      </w:pPr>
    </w:p>
    <w:p w14:paraId="64B4EFF6" w14:textId="42963E32" w:rsidR="00B65C8F" w:rsidRPr="00B65C8F" w:rsidRDefault="00B65C8F">
      <w:r>
        <w:t xml:space="preserve">This data will be archived in the NPS GitLab repository. </w:t>
      </w:r>
    </w:p>
    <w:p w14:paraId="2A77D179" w14:textId="77777777" w:rsidR="00077C16" w:rsidRDefault="00077C16">
      <w:pPr>
        <w:rPr>
          <w:i/>
        </w:rPr>
      </w:pPr>
    </w:p>
    <w:p w14:paraId="5582482F" w14:textId="6ED10C6D" w:rsidR="00F220C1" w:rsidRPr="00DB11EF" w:rsidRDefault="00077C16">
      <w:pPr>
        <w:rPr>
          <w:i/>
        </w:rPr>
      </w:pPr>
      <w:r>
        <w:rPr>
          <w:i/>
        </w:rPr>
        <w:t xml:space="preserve">M. </w:t>
      </w:r>
      <w:commentRangeStart w:id="36"/>
      <w:r w:rsidRPr="00077C16">
        <w:rPr>
          <w:i/>
          <w:u w:val="single"/>
        </w:rPr>
        <w:t>Preliminary Abstract</w:t>
      </w:r>
      <w:commentRangeEnd w:id="36"/>
      <w:r w:rsidR="0064374F">
        <w:rPr>
          <w:rStyle w:val="CommentReference"/>
        </w:rPr>
        <w:commentReference w:id="36"/>
      </w:r>
    </w:p>
    <w:p w14:paraId="352E7E15" w14:textId="53A7AAF1" w:rsidR="002D5610" w:rsidRDefault="002D5610"/>
    <w:p w14:paraId="2C4D1A4A" w14:textId="1C53B104" w:rsidR="002D5610" w:rsidRPr="00F50FC7" w:rsidRDefault="0055110A" w:rsidP="002D5610">
      <w:r w:rsidRPr="00F50FC7">
        <w:t>A</w:t>
      </w:r>
      <w:r w:rsidR="00A80351" w:rsidRPr="00F50FC7">
        <w:t>utomated identification system</w:t>
      </w:r>
      <w:r w:rsidR="002D5610" w:rsidRPr="00F50FC7">
        <w:t xml:space="preserve"> data is </w:t>
      </w:r>
      <w:r w:rsidRPr="00F50FC7">
        <w:t>utilized commonly in the open sea and in ports</w:t>
      </w:r>
      <w:r w:rsidR="00A80351" w:rsidRPr="00F50FC7">
        <w:t>.  I</w:t>
      </w:r>
      <w:r w:rsidR="002D5610" w:rsidRPr="00F50FC7">
        <w:t>t is</w:t>
      </w:r>
      <w:r w:rsidRPr="00F50FC7">
        <w:t xml:space="preserve"> also</w:t>
      </w:r>
      <w:r w:rsidR="002D5610" w:rsidRPr="00F50FC7">
        <w:t xml:space="preserve"> easily “spoofed” -- meaning, it can be altered before transmission. </w:t>
      </w:r>
      <w:r w:rsidR="00A80351" w:rsidRPr="00F50FC7">
        <w:t xml:space="preserve"> </w:t>
      </w:r>
      <w:r w:rsidR="002D5610" w:rsidRPr="00F50FC7">
        <w:t>Some vessels use spoofing to hide their identity or ship loadout.</w:t>
      </w:r>
      <w:r w:rsidR="00A80351" w:rsidRPr="00F50FC7">
        <w:t xml:space="preserve"> </w:t>
      </w:r>
      <w:r w:rsidR="002D5610" w:rsidRPr="00F50FC7">
        <w:t xml:space="preserve"> Security risks are on the rise due to frequent use of spoofing data from sea-going vessels, especially in this technological age where data altering is common.</w:t>
      </w:r>
    </w:p>
    <w:p w14:paraId="0237F3BD" w14:textId="378E5B39" w:rsidR="00CD0D25" w:rsidRDefault="00CD0D25" w:rsidP="002D5610"/>
    <w:p w14:paraId="6B4E7113" w14:textId="710F8818" w:rsidR="00CD0D25" w:rsidRDefault="00CD0D25" w:rsidP="002D5610">
      <w:r w:rsidRPr="00CD0D25">
        <w:t xml:space="preserve">This research will focus on building and training a model through machine learning that will be used to make predictions and decision support.  The goal is to construct a ship-to-ship network through the AIS database which is comprised of; ship coordinates, dimensions, identification and characteristics. The algorithm will be used to detect changes and abnormal activities over a given </w:t>
      </w:r>
      <w:proofErr w:type="gramStart"/>
      <w:r w:rsidRPr="00CD0D25">
        <w:t>period of time</w:t>
      </w:r>
      <w:proofErr w:type="gramEnd"/>
      <w:r w:rsidRPr="00CD0D25">
        <w:t>.</w:t>
      </w:r>
    </w:p>
    <w:p w14:paraId="3D1FCDD1" w14:textId="77777777" w:rsidR="00F34EE4" w:rsidRPr="00F50FC7" w:rsidRDefault="00F34EE4" w:rsidP="002D5610"/>
    <w:p w14:paraId="147C1980" w14:textId="62FEA94E" w:rsidR="002A1AC3" w:rsidRDefault="00CD0D25">
      <w:r w:rsidRPr="00CD0D25">
        <w:t xml:space="preserve">Most vessels out at sea don’t have fraud detection that can prevent against spoofing.  This algorithm we develop will learn and detect changes via the data it receives, which could </w:t>
      </w:r>
      <w:r w:rsidRPr="00CD0D25">
        <w:lastRenderedPageBreak/>
        <w:t>potentially aid in collision avoidance.  By gathering information on high-risk vessels, it enables watch standers to make better decisions at sea.</w:t>
      </w:r>
      <w:bookmarkStart w:id="37" w:name="_GoBack"/>
      <w:bookmarkEnd w:id="37"/>
    </w:p>
    <w:sectPr w:rsidR="002A1AC3" w:rsidSect="003D293E">
      <w:headerReference w:type="even" r:id="rId10"/>
      <w:headerReference w:type="default" r:id="rId11"/>
      <w:footerReference w:type="even" r:id="rId12"/>
      <w:footerReference w:type="default" r:id="rId13"/>
      <w:headerReference w:type="first" r:id="rId14"/>
      <w:footerReference w:type="first" r:id="rId15"/>
      <w:pgSz w:w="12240" w:h="15840"/>
      <w:pgMar w:top="1224"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eoffxie" w:date="2019-03-12T11:08:00Z" w:initials="G">
    <w:p w14:paraId="24548D17" w14:textId="5E44E817" w:rsidR="0051127E" w:rsidRDefault="0051127E">
      <w:pPr>
        <w:pStyle w:val="CommentText"/>
      </w:pPr>
      <w:r>
        <w:rPr>
          <w:rStyle w:val="CommentReference"/>
        </w:rPr>
        <w:annotationRef/>
      </w:r>
      <w:r>
        <w:t>Need to further enumerate the types of anomalies your research will focus on.</w:t>
      </w:r>
    </w:p>
  </w:comment>
  <w:comment w:id="9" w:author="Vinnie Monaco" w:date="2019-03-13T11:34:00Z" w:initials="JVM">
    <w:p w14:paraId="53093020" w14:textId="20A31A6F" w:rsidR="009A7849" w:rsidRDefault="009A7849">
      <w:pPr>
        <w:pStyle w:val="CommentText"/>
      </w:pPr>
      <w:r>
        <w:rPr>
          <w:rStyle w:val="CommentReference"/>
        </w:rPr>
        <w:annotationRef/>
      </w:r>
      <w:r>
        <w:t>The thesis will involve development of an algorithm that…</w:t>
      </w:r>
    </w:p>
  </w:comment>
  <w:comment w:id="10" w:author="Vinnie Monaco" w:date="2019-03-13T11:34:00Z" w:initials="JVM">
    <w:p w14:paraId="2C39EA6B" w14:textId="08AE5FA0" w:rsidR="009A7849" w:rsidRDefault="009A7849">
      <w:pPr>
        <w:pStyle w:val="CommentText"/>
      </w:pPr>
      <w:r>
        <w:rPr>
          <w:rStyle w:val="CommentReference"/>
        </w:rPr>
        <w:annotationRef/>
      </w:r>
      <w:r>
        <w:t>Clarify which changes (anomalies)</w:t>
      </w:r>
    </w:p>
  </w:comment>
  <w:comment w:id="11" w:author="Vinnie Monaco" w:date="2019-03-13T11:37:00Z" w:initials="JVM">
    <w:p w14:paraId="7969DDBF" w14:textId="5BB9D113" w:rsidR="009A7849" w:rsidRDefault="009A7849">
      <w:pPr>
        <w:pStyle w:val="CommentText"/>
      </w:pPr>
      <w:r>
        <w:rPr>
          <w:rStyle w:val="CommentReference"/>
        </w:rPr>
        <w:annotationRef/>
      </w:r>
      <w:r>
        <w:t>These questions are good, but also think about specific problems we discussed: does the navigational behavior of a ship enable a ship’s operator, country of origin, or class to be identified? And, is it possible to detect covert communication between ships from AIS data? (the latter question involves modeling the “social network” between ships from AIS data, and looking for anomalies in this network).</w:t>
      </w:r>
    </w:p>
  </w:comment>
  <w:comment w:id="17" w:author="Geoffxie" w:date="2019-03-12T11:23:00Z" w:initials="G">
    <w:p w14:paraId="1F969FAF" w14:textId="5088BEF8" w:rsidR="0051127E" w:rsidRDefault="0051127E">
      <w:pPr>
        <w:pStyle w:val="CommentText"/>
      </w:pPr>
      <w:r>
        <w:rPr>
          <w:rStyle w:val="CommentReference"/>
        </w:rPr>
        <w:annotationRef/>
      </w:r>
      <w:r>
        <w:t xml:space="preserve">Try citing </w:t>
      </w:r>
      <w:r w:rsidR="008C65AB">
        <w:t>the references listed in Section K when you introduce major concepts. They</w:t>
      </w:r>
      <w:r>
        <w:t xml:space="preserve"> provide you the base knowledge on the thesis topic.</w:t>
      </w:r>
      <w:r w:rsidR="008C65AB">
        <w:t xml:space="preserve"> It can be a good check if you forget to put in some references or you need to find more references on a concept.</w:t>
      </w:r>
    </w:p>
  </w:comment>
  <w:comment w:id="18" w:author="Geoffxie" w:date="2019-03-12T11:16:00Z" w:initials="G">
    <w:p w14:paraId="5D3AF543" w14:textId="1DA2342D" w:rsidR="0051127E" w:rsidRDefault="0051127E">
      <w:pPr>
        <w:pStyle w:val="CommentText"/>
      </w:pPr>
      <w:r>
        <w:rPr>
          <w:rStyle w:val="CommentReference"/>
        </w:rPr>
        <w:annotationRef/>
      </w:r>
      <w:r>
        <w:t>Need to expand this discussion and explain what machine learning is and the main steps of developing a machine learning algorithm/system.</w:t>
      </w:r>
    </w:p>
  </w:comment>
  <w:comment w:id="19" w:author="Vinnie Monaco" w:date="2019-03-13T11:49:00Z" w:initials="JVM">
    <w:p w14:paraId="744BC48E" w14:textId="5BD1B6D6" w:rsidR="00EA1B6D" w:rsidRDefault="00EA1B6D">
      <w:pPr>
        <w:pStyle w:val="CommentText"/>
      </w:pPr>
      <w:r>
        <w:rPr>
          <w:rStyle w:val="CommentReference"/>
        </w:rPr>
        <w:annotationRef/>
      </w:r>
      <w:r>
        <w:t>Outliers == anomalies, and these are in the data not the model.</w:t>
      </w:r>
    </w:p>
  </w:comment>
  <w:comment w:id="23" w:author="Geoffxie" w:date="2019-03-12T11:12:00Z" w:initials="G">
    <w:p w14:paraId="523C64A1" w14:textId="3A6C60F6" w:rsidR="0051127E" w:rsidRDefault="0051127E">
      <w:pPr>
        <w:pStyle w:val="CommentText"/>
      </w:pPr>
      <w:r>
        <w:rPr>
          <w:rStyle w:val="CommentReference"/>
        </w:rPr>
        <w:annotationRef/>
      </w:r>
      <w:r>
        <w:t>See my earlier comment regarding anomalies.</w:t>
      </w:r>
    </w:p>
  </w:comment>
  <w:comment w:id="24" w:author="Vinnie Monaco" w:date="2019-03-13T11:53:00Z" w:initials="JVM">
    <w:p w14:paraId="7DA09CEC" w14:textId="700AE86A" w:rsidR="00102959" w:rsidRDefault="00102959">
      <w:pPr>
        <w:pStyle w:val="CommentText"/>
      </w:pPr>
      <w:r>
        <w:rPr>
          <w:rStyle w:val="CommentReference"/>
        </w:rPr>
        <w:annotationRef/>
      </w:r>
      <w:r>
        <w:t xml:space="preserve">The process of measuring and reducing errors of a model is typically referred to as validation. </w:t>
      </w:r>
    </w:p>
  </w:comment>
  <w:comment w:id="27" w:author="Vinnie Monaco" w:date="2019-03-13T11:36:00Z" w:initials="JVM">
    <w:p w14:paraId="24972823" w14:textId="54E1CDEF" w:rsidR="009A7849" w:rsidRDefault="009A7849">
      <w:pPr>
        <w:pStyle w:val="CommentText"/>
      </w:pPr>
      <w:r>
        <w:rPr>
          <w:rStyle w:val="CommentReference"/>
        </w:rPr>
        <w:annotationRef/>
      </w:r>
      <w:r>
        <w:t>How are AIS anomalies currently detected? What kinds of anomalies? Probably add a subsection devoted just to AIS.</w:t>
      </w:r>
    </w:p>
  </w:comment>
  <w:comment w:id="29" w:author="Vinnie Monaco" w:date="2019-03-13T11:54:00Z" w:initials="JVM">
    <w:p w14:paraId="41DD89A5" w14:textId="0105AD3D" w:rsidR="00102959" w:rsidRDefault="00102959">
      <w:pPr>
        <w:pStyle w:val="CommentText"/>
      </w:pPr>
      <w:r>
        <w:rPr>
          <w:rStyle w:val="CommentReference"/>
        </w:rPr>
        <w:annotationRef/>
      </w:r>
      <w:r>
        <w:t>I would add a section here devoted that summarizes your exploratory efforts in modeling AIS data: how many ships are there, what are there sizes, what do their tracks look like, what time of day to they leave port, etc. Anything you think might be interesting and help drive the development of a model to detect anomalous behavior.</w:t>
      </w:r>
    </w:p>
  </w:comment>
  <w:comment w:id="32" w:author="Vinnie Monaco" w:date="2019-03-13T11:57:00Z" w:initials="JVM">
    <w:p w14:paraId="4A58FFF0" w14:textId="77F93AFD" w:rsidR="00102959" w:rsidRDefault="00102959">
      <w:pPr>
        <w:pStyle w:val="CommentText"/>
      </w:pPr>
      <w:r>
        <w:rPr>
          <w:rStyle w:val="CommentReference"/>
        </w:rPr>
        <w:annotationRef/>
      </w:r>
      <w:r>
        <w:t>Discussion if it makes sense – how your results affect the field, impact on maritime security, etc.</w:t>
      </w:r>
    </w:p>
  </w:comment>
  <w:comment w:id="35" w:author="Vinnie Monaco" w:date="2019-03-13T11:56:00Z" w:initials="JVM">
    <w:p w14:paraId="51D39DC1" w14:textId="6C7AE97F" w:rsidR="00102959" w:rsidRDefault="00102959">
      <w:pPr>
        <w:pStyle w:val="CommentText"/>
      </w:pPr>
      <w:r>
        <w:rPr>
          <w:rStyle w:val="CommentReference"/>
        </w:rPr>
        <w:annotationRef/>
      </w:r>
      <w:r>
        <w:t>Future work can go in the conclusion.</w:t>
      </w:r>
    </w:p>
  </w:comment>
  <w:comment w:id="36" w:author="Vinnie Monaco" w:date="2019-03-19T11:24:00Z" w:initials="JVM">
    <w:p w14:paraId="14552462" w14:textId="6F92019C" w:rsidR="0064374F" w:rsidRDefault="0064374F">
      <w:pPr>
        <w:pStyle w:val="CommentText"/>
      </w:pPr>
      <w:r>
        <w:rPr>
          <w:rStyle w:val="CommentReference"/>
        </w:rPr>
        <w:annotationRef/>
      </w:r>
      <w:r>
        <w:t>Good motivation and background here, but maybe add a few more specifics on research questions and approach. See the abstracts of recent theses that use AIS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48D17" w15:done="0"/>
  <w15:commentEx w15:paraId="53093020" w15:done="0"/>
  <w15:commentEx w15:paraId="2C39EA6B" w15:done="0"/>
  <w15:commentEx w15:paraId="7969DDBF" w15:done="0"/>
  <w15:commentEx w15:paraId="1F969FAF" w15:done="0"/>
  <w15:commentEx w15:paraId="5D3AF543" w15:done="0"/>
  <w15:commentEx w15:paraId="744BC48E" w15:done="0"/>
  <w15:commentEx w15:paraId="523C64A1" w15:done="0"/>
  <w15:commentEx w15:paraId="7DA09CEC" w15:done="0"/>
  <w15:commentEx w15:paraId="24972823" w15:done="0"/>
  <w15:commentEx w15:paraId="41DD89A5" w15:done="0"/>
  <w15:commentEx w15:paraId="4A58FFF0" w15:done="0"/>
  <w15:commentEx w15:paraId="51D39DC1" w15:done="0"/>
  <w15:commentEx w15:paraId="14552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48D17" w16cid:durableId="203362C0"/>
  <w16cid:commentId w16cid:paraId="53093020" w16cid:durableId="20336928"/>
  <w16cid:commentId w16cid:paraId="2C39EA6B" w16cid:durableId="20336958"/>
  <w16cid:commentId w16cid:paraId="7969DDBF" w16cid:durableId="20336A07"/>
  <w16cid:commentId w16cid:paraId="1F969FAF" w16cid:durableId="203362C4"/>
  <w16cid:commentId w16cid:paraId="5D3AF543" w16cid:durableId="203362C5"/>
  <w16cid:commentId w16cid:paraId="744BC48E" w16cid:durableId="20336CD2"/>
  <w16cid:commentId w16cid:paraId="523C64A1" w16cid:durableId="203362C6"/>
  <w16cid:commentId w16cid:paraId="7DA09CEC" w16cid:durableId="20336DB9"/>
  <w16cid:commentId w16cid:paraId="24972823" w16cid:durableId="203369B7"/>
  <w16cid:commentId w16cid:paraId="41DD89A5" w16cid:durableId="20336E03"/>
  <w16cid:commentId w16cid:paraId="4A58FFF0" w16cid:durableId="20336EA2"/>
  <w16cid:commentId w16cid:paraId="51D39DC1" w16cid:durableId="20336E6D"/>
  <w16cid:commentId w16cid:paraId="14552462" w16cid:durableId="203B4F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65187" w14:textId="77777777" w:rsidR="00476D43" w:rsidRDefault="00476D43" w:rsidP="00055F9F">
      <w:r>
        <w:separator/>
      </w:r>
    </w:p>
  </w:endnote>
  <w:endnote w:type="continuationSeparator" w:id="0">
    <w:p w14:paraId="0AAE9617" w14:textId="77777777" w:rsidR="00476D43" w:rsidRDefault="00476D43" w:rsidP="00055F9F">
      <w:r>
        <w:continuationSeparator/>
      </w:r>
    </w:p>
  </w:endnote>
  <w:endnote w:type="continuationNotice" w:id="1">
    <w:p w14:paraId="05C1C66B" w14:textId="77777777" w:rsidR="00476D43" w:rsidRDefault="00476D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2D3E" w14:textId="77777777" w:rsidR="0051127E" w:rsidRDefault="0051127E" w:rsidP="00511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E516F2" w14:textId="77777777" w:rsidR="0051127E" w:rsidRDefault="00511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9231" w14:textId="77777777" w:rsidR="0051127E" w:rsidRDefault="0051127E" w:rsidP="005112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529A">
      <w:rPr>
        <w:rStyle w:val="PageNumber"/>
        <w:noProof/>
      </w:rPr>
      <w:t>7</w:t>
    </w:r>
    <w:r>
      <w:rPr>
        <w:rStyle w:val="PageNumber"/>
      </w:rPr>
      <w:fldChar w:fldCharType="end"/>
    </w:r>
  </w:p>
  <w:p w14:paraId="43A7EA12" w14:textId="77777777" w:rsidR="0051127E" w:rsidRDefault="00511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DFB8" w14:textId="77777777" w:rsidR="0051127E" w:rsidRDefault="00511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B05B5" w14:textId="77777777" w:rsidR="00476D43" w:rsidRDefault="00476D43" w:rsidP="00055F9F">
      <w:r>
        <w:separator/>
      </w:r>
    </w:p>
  </w:footnote>
  <w:footnote w:type="continuationSeparator" w:id="0">
    <w:p w14:paraId="213BD6AE" w14:textId="77777777" w:rsidR="00476D43" w:rsidRDefault="00476D43" w:rsidP="00055F9F">
      <w:r>
        <w:continuationSeparator/>
      </w:r>
    </w:p>
  </w:footnote>
  <w:footnote w:type="continuationNotice" w:id="1">
    <w:p w14:paraId="2DD5A958" w14:textId="77777777" w:rsidR="00476D43" w:rsidRDefault="00476D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798BA" w14:textId="77777777" w:rsidR="0051127E" w:rsidRDefault="00511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F1BCB" w14:textId="77777777" w:rsidR="0051127E" w:rsidRDefault="00511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822A0" w14:textId="77777777" w:rsidR="0051127E" w:rsidRDefault="00511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481"/>
    <w:multiLevelType w:val="hybridMultilevel"/>
    <w:tmpl w:val="9AEA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E43FE"/>
    <w:multiLevelType w:val="multilevel"/>
    <w:tmpl w:val="6348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50A4D"/>
    <w:multiLevelType w:val="hybridMultilevel"/>
    <w:tmpl w:val="9D5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900C8"/>
    <w:multiLevelType w:val="hybridMultilevel"/>
    <w:tmpl w:val="E816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00AAE"/>
    <w:multiLevelType w:val="hybridMultilevel"/>
    <w:tmpl w:val="C3D09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173F5"/>
    <w:multiLevelType w:val="hybridMultilevel"/>
    <w:tmpl w:val="028053E0"/>
    <w:lvl w:ilvl="0" w:tplc="4BB6E7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917AA"/>
    <w:multiLevelType w:val="hybridMultilevel"/>
    <w:tmpl w:val="00C03D64"/>
    <w:lvl w:ilvl="0" w:tplc="EB2E0C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3706DD5"/>
    <w:multiLevelType w:val="hybridMultilevel"/>
    <w:tmpl w:val="87C62C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78557FB"/>
    <w:multiLevelType w:val="hybridMultilevel"/>
    <w:tmpl w:val="EBBE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65731B"/>
    <w:multiLevelType w:val="hybridMultilevel"/>
    <w:tmpl w:val="598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97320"/>
    <w:multiLevelType w:val="hybridMultilevel"/>
    <w:tmpl w:val="AC46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81381"/>
    <w:multiLevelType w:val="hybridMultilevel"/>
    <w:tmpl w:val="F1B68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9577FC"/>
    <w:multiLevelType w:val="hybridMultilevel"/>
    <w:tmpl w:val="82962C3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7"/>
  </w:num>
  <w:num w:numId="2">
    <w:abstractNumId w:val="6"/>
  </w:num>
  <w:num w:numId="3">
    <w:abstractNumId w:val="3"/>
  </w:num>
  <w:num w:numId="4">
    <w:abstractNumId w:val="11"/>
  </w:num>
  <w:num w:numId="5">
    <w:abstractNumId w:val="8"/>
  </w:num>
  <w:num w:numId="6">
    <w:abstractNumId w:val="9"/>
  </w:num>
  <w:num w:numId="7">
    <w:abstractNumId w:val="0"/>
  </w:num>
  <w:num w:numId="8">
    <w:abstractNumId w:val="5"/>
  </w:num>
  <w:num w:numId="9">
    <w:abstractNumId w:val="2"/>
  </w:num>
  <w:num w:numId="10">
    <w:abstractNumId w:val="1"/>
  </w:num>
  <w:num w:numId="11">
    <w:abstractNumId w:val="10"/>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B"/>
    <w:rsid w:val="00001C31"/>
    <w:rsid w:val="00003771"/>
    <w:rsid w:val="00010774"/>
    <w:rsid w:val="00020020"/>
    <w:rsid w:val="000264BD"/>
    <w:rsid w:val="00031D49"/>
    <w:rsid w:val="000330C8"/>
    <w:rsid w:val="0005394D"/>
    <w:rsid w:val="00055F9F"/>
    <w:rsid w:val="000604E4"/>
    <w:rsid w:val="0006305B"/>
    <w:rsid w:val="000643D2"/>
    <w:rsid w:val="00065931"/>
    <w:rsid w:val="00067C98"/>
    <w:rsid w:val="00072D5B"/>
    <w:rsid w:val="00073E30"/>
    <w:rsid w:val="000745C3"/>
    <w:rsid w:val="00077C16"/>
    <w:rsid w:val="00085A79"/>
    <w:rsid w:val="00085A99"/>
    <w:rsid w:val="0009199E"/>
    <w:rsid w:val="00092C77"/>
    <w:rsid w:val="00093141"/>
    <w:rsid w:val="000A0C0A"/>
    <w:rsid w:val="000A39AE"/>
    <w:rsid w:val="000A7BF5"/>
    <w:rsid w:val="000B6A04"/>
    <w:rsid w:val="000C1117"/>
    <w:rsid w:val="000D13AE"/>
    <w:rsid w:val="000D5111"/>
    <w:rsid w:val="000E480D"/>
    <w:rsid w:val="000E483C"/>
    <w:rsid w:val="000F4FCF"/>
    <w:rsid w:val="000F6568"/>
    <w:rsid w:val="000F69DF"/>
    <w:rsid w:val="00101952"/>
    <w:rsid w:val="00102959"/>
    <w:rsid w:val="001034AA"/>
    <w:rsid w:val="00104FB9"/>
    <w:rsid w:val="00117B03"/>
    <w:rsid w:val="001216F7"/>
    <w:rsid w:val="0012492F"/>
    <w:rsid w:val="00136353"/>
    <w:rsid w:val="0014533E"/>
    <w:rsid w:val="00147D4F"/>
    <w:rsid w:val="001502A4"/>
    <w:rsid w:val="0016234D"/>
    <w:rsid w:val="0016374A"/>
    <w:rsid w:val="0016413D"/>
    <w:rsid w:val="00180E53"/>
    <w:rsid w:val="0018530A"/>
    <w:rsid w:val="00185A3F"/>
    <w:rsid w:val="001954F9"/>
    <w:rsid w:val="001A0366"/>
    <w:rsid w:val="001A14EF"/>
    <w:rsid w:val="001A7786"/>
    <w:rsid w:val="001B04D0"/>
    <w:rsid w:val="001B1581"/>
    <w:rsid w:val="001B382C"/>
    <w:rsid w:val="001B4989"/>
    <w:rsid w:val="001B513A"/>
    <w:rsid w:val="001C1B00"/>
    <w:rsid w:val="001C4ED8"/>
    <w:rsid w:val="001E251A"/>
    <w:rsid w:val="00204BE2"/>
    <w:rsid w:val="00204E2A"/>
    <w:rsid w:val="002079E9"/>
    <w:rsid w:val="00212BDD"/>
    <w:rsid w:val="00214B26"/>
    <w:rsid w:val="00214F5D"/>
    <w:rsid w:val="0022149D"/>
    <w:rsid w:val="002222CB"/>
    <w:rsid w:val="00226812"/>
    <w:rsid w:val="002319BA"/>
    <w:rsid w:val="002322CC"/>
    <w:rsid w:val="00236F0D"/>
    <w:rsid w:val="00255602"/>
    <w:rsid w:val="00263275"/>
    <w:rsid w:val="002637A8"/>
    <w:rsid w:val="002850C0"/>
    <w:rsid w:val="00292DAB"/>
    <w:rsid w:val="002941B4"/>
    <w:rsid w:val="0029524A"/>
    <w:rsid w:val="0029763B"/>
    <w:rsid w:val="002A1AC3"/>
    <w:rsid w:val="002A3669"/>
    <w:rsid w:val="002A41BA"/>
    <w:rsid w:val="002A536D"/>
    <w:rsid w:val="002B335B"/>
    <w:rsid w:val="002C12C4"/>
    <w:rsid w:val="002C148D"/>
    <w:rsid w:val="002D2299"/>
    <w:rsid w:val="002D2F11"/>
    <w:rsid w:val="002D5219"/>
    <w:rsid w:val="002D5610"/>
    <w:rsid w:val="002E3752"/>
    <w:rsid w:val="002F2335"/>
    <w:rsid w:val="002F6DD4"/>
    <w:rsid w:val="00302775"/>
    <w:rsid w:val="0030798E"/>
    <w:rsid w:val="00307F6F"/>
    <w:rsid w:val="00310F0B"/>
    <w:rsid w:val="00311C24"/>
    <w:rsid w:val="00313B6C"/>
    <w:rsid w:val="00321423"/>
    <w:rsid w:val="0032624E"/>
    <w:rsid w:val="00326C8A"/>
    <w:rsid w:val="00331DB6"/>
    <w:rsid w:val="00332BC0"/>
    <w:rsid w:val="00341B34"/>
    <w:rsid w:val="00342E0B"/>
    <w:rsid w:val="00343C0A"/>
    <w:rsid w:val="00362AB9"/>
    <w:rsid w:val="003766AD"/>
    <w:rsid w:val="00383A5B"/>
    <w:rsid w:val="003A0DA2"/>
    <w:rsid w:val="003A6CB2"/>
    <w:rsid w:val="003B4D9F"/>
    <w:rsid w:val="003C0624"/>
    <w:rsid w:val="003C308D"/>
    <w:rsid w:val="003D293E"/>
    <w:rsid w:val="003D72C9"/>
    <w:rsid w:val="003F499F"/>
    <w:rsid w:val="0040114A"/>
    <w:rsid w:val="0040159C"/>
    <w:rsid w:val="0040236A"/>
    <w:rsid w:val="00416E35"/>
    <w:rsid w:val="00417A53"/>
    <w:rsid w:val="00420D19"/>
    <w:rsid w:val="004210BA"/>
    <w:rsid w:val="004260ED"/>
    <w:rsid w:val="004266EC"/>
    <w:rsid w:val="00430E22"/>
    <w:rsid w:val="00445499"/>
    <w:rsid w:val="00447B31"/>
    <w:rsid w:val="004513FA"/>
    <w:rsid w:val="004514A4"/>
    <w:rsid w:val="0045533A"/>
    <w:rsid w:val="004632F9"/>
    <w:rsid w:val="00467EA9"/>
    <w:rsid w:val="00476121"/>
    <w:rsid w:val="0047670E"/>
    <w:rsid w:val="00476D43"/>
    <w:rsid w:val="004828DF"/>
    <w:rsid w:val="00483E74"/>
    <w:rsid w:val="00492459"/>
    <w:rsid w:val="004A10B9"/>
    <w:rsid w:val="004A10CF"/>
    <w:rsid w:val="004A4D1C"/>
    <w:rsid w:val="004A5A3C"/>
    <w:rsid w:val="004B0AA8"/>
    <w:rsid w:val="004B5A60"/>
    <w:rsid w:val="004B60EF"/>
    <w:rsid w:val="004B6357"/>
    <w:rsid w:val="004C6499"/>
    <w:rsid w:val="004C774B"/>
    <w:rsid w:val="004D4809"/>
    <w:rsid w:val="004D6E41"/>
    <w:rsid w:val="004D6F2E"/>
    <w:rsid w:val="004E19EA"/>
    <w:rsid w:val="004E2262"/>
    <w:rsid w:val="004E33DE"/>
    <w:rsid w:val="004E520B"/>
    <w:rsid w:val="004F45BA"/>
    <w:rsid w:val="005103AE"/>
    <w:rsid w:val="0051127E"/>
    <w:rsid w:val="00515812"/>
    <w:rsid w:val="00523AD7"/>
    <w:rsid w:val="00536527"/>
    <w:rsid w:val="005365A3"/>
    <w:rsid w:val="00540227"/>
    <w:rsid w:val="00541D87"/>
    <w:rsid w:val="0055110A"/>
    <w:rsid w:val="00554246"/>
    <w:rsid w:val="005744A5"/>
    <w:rsid w:val="00577DD2"/>
    <w:rsid w:val="00581FEB"/>
    <w:rsid w:val="00582799"/>
    <w:rsid w:val="00590385"/>
    <w:rsid w:val="00591E51"/>
    <w:rsid w:val="005A35B1"/>
    <w:rsid w:val="005A630C"/>
    <w:rsid w:val="005A6CBB"/>
    <w:rsid w:val="005B7707"/>
    <w:rsid w:val="005C15D5"/>
    <w:rsid w:val="005C2658"/>
    <w:rsid w:val="005C7E9B"/>
    <w:rsid w:val="005D0F4B"/>
    <w:rsid w:val="005D2383"/>
    <w:rsid w:val="005D5BF8"/>
    <w:rsid w:val="005E0E8C"/>
    <w:rsid w:val="005E147D"/>
    <w:rsid w:val="005E47D8"/>
    <w:rsid w:val="005F2017"/>
    <w:rsid w:val="0060167A"/>
    <w:rsid w:val="00605A33"/>
    <w:rsid w:val="0061093F"/>
    <w:rsid w:val="006160C5"/>
    <w:rsid w:val="006279AD"/>
    <w:rsid w:val="00627C72"/>
    <w:rsid w:val="006405EF"/>
    <w:rsid w:val="00641ADA"/>
    <w:rsid w:val="00641C34"/>
    <w:rsid w:val="0064374F"/>
    <w:rsid w:val="006651F0"/>
    <w:rsid w:val="006677BD"/>
    <w:rsid w:val="00677823"/>
    <w:rsid w:val="006824E9"/>
    <w:rsid w:val="00691983"/>
    <w:rsid w:val="006A2CDC"/>
    <w:rsid w:val="006A6142"/>
    <w:rsid w:val="006B3E51"/>
    <w:rsid w:val="006B41AD"/>
    <w:rsid w:val="006B5C5A"/>
    <w:rsid w:val="006C3D92"/>
    <w:rsid w:val="006C5799"/>
    <w:rsid w:val="006C61CC"/>
    <w:rsid w:val="006E025F"/>
    <w:rsid w:val="006E1DBB"/>
    <w:rsid w:val="006F38E9"/>
    <w:rsid w:val="0070390D"/>
    <w:rsid w:val="00710ED3"/>
    <w:rsid w:val="00711436"/>
    <w:rsid w:val="00711800"/>
    <w:rsid w:val="007261B5"/>
    <w:rsid w:val="007278AF"/>
    <w:rsid w:val="007279FC"/>
    <w:rsid w:val="007315D2"/>
    <w:rsid w:val="00731751"/>
    <w:rsid w:val="0073616C"/>
    <w:rsid w:val="00753A51"/>
    <w:rsid w:val="007545EF"/>
    <w:rsid w:val="0076034F"/>
    <w:rsid w:val="0077025F"/>
    <w:rsid w:val="00773AB4"/>
    <w:rsid w:val="007742EC"/>
    <w:rsid w:val="00776218"/>
    <w:rsid w:val="007766BA"/>
    <w:rsid w:val="00782E4D"/>
    <w:rsid w:val="00792753"/>
    <w:rsid w:val="00793851"/>
    <w:rsid w:val="0079533C"/>
    <w:rsid w:val="00797C89"/>
    <w:rsid w:val="007A3846"/>
    <w:rsid w:val="007B0D7E"/>
    <w:rsid w:val="007B2EED"/>
    <w:rsid w:val="007C0761"/>
    <w:rsid w:val="007C49C6"/>
    <w:rsid w:val="007D7D7D"/>
    <w:rsid w:val="007E20E1"/>
    <w:rsid w:val="007E529A"/>
    <w:rsid w:val="007F16C9"/>
    <w:rsid w:val="007F1B4C"/>
    <w:rsid w:val="007F53F4"/>
    <w:rsid w:val="008001F4"/>
    <w:rsid w:val="00800529"/>
    <w:rsid w:val="0080279A"/>
    <w:rsid w:val="00803F5B"/>
    <w:rsid w:val="00807F57"/>
    <w:rsid w:val="008309FD"/>
    <w:rsid w:val="00836EFC"/>
    <w:rsid w:val="00840C7A"/>
    <w:rsid w:val="00843AE9"/>
    <w:rsid w:val="00847824"/>
    <w:rsid w:val="00854924"/>
    <w:rsid w:val="0086242C"/>
    <w:rsid w:val="00862B90"/>
    <w:rsid w:val="00865854"/>
    <w:rsid w:val="008713C8"/>
    <w:rsid w:val="008825A2"/>
    <w:rsid w:val="00886F9B"/>
    <w:rsid w:val="0089660D"/>
    <w:rsid w:val="008A0DD7"/>
    <w:rsid w:val="008A0FD4"/>
    <w:rsid w:val="008A58AB"/>
    <w:rsid w:val="008B396C"/>
    <w:rsid w:val="008C1E5C"/>
    <w:rsid w:val="008C21D8"/>
    <w:rsid w:val="008C65AB"/>
    <w:rsid w:val="008C6CF1"/>
    <w:rsid w:val="008E546A"/>
    <w:rsid w:val="008E565D"/>
    <w:rsid w:val="008E5795"/>
    <w:rsid w:val="008E62C5"/>
    <w:rsid w:val="008E6B41"/>
    <w:rsid w:val="008F1B83"/>
    <w:rsid w:val="008F3D4C"/>
    <w:rsid w:val="00907550"/>
    <w:rsid w:val="00916180"/>
    <w:rsid w:val="00926E37"/>
    <w:rsid w:val="0093201F"/>
    <w:rsid w:val="009346CE"/>
    <w:rsid w:val="00937304"/>
    <w:rsid w:val="00937574"/>
    <w:rsid w:val="00945EFE"/>
    <w:rsid w:val="0094795E"/>
    <w:rsid w:val="009532F5"/>
    <w:rsid w:val="00961FAE"/>
    <w:rsid w:val="00962388"/>
    <w:rsid w:val="00963179"/>
    <w:rsid w:val="00963F77"/>
    <w:rsid w:val="009703BF"/>
    <w:rsid w:val="009764BB"/>
    <w:rsid w:val="00980994"/>
    <w:rsid w:val="00983EEB"/>
    <w:rsid w:val="0098434D"/>
    <w:rsid w:val="00986E99"/>
    <w:rsid w:val="00994FCF"/>
    <w:rsid w:val="009953D8"/>
    <w:rsid w:val="009A00F3"/>
    <w:rsid w:val="009A0DB3"/>
    <w:rsid w:val="009A18BD"/>
    <w:rsid w:val="009A5611"/>
    <w:rsid w:val="009A7849"/>
    <w:rsid w:val="009B0378"/>
    <w:rsid w:val="009B28F1"/>
    <w:rsid w:val="009B4272"/>
    <w:rsid w:val="009C509C"/>
    <w:rsid w:val="009D2641"/>
    <w:rsid w:val="009D2ED2"/>
    <w:rsid w:val="009D76B1"/>
    <w:rsid w:val="009E1689"/>
    <w:rsid w:val="009E54FC"/>
    <w:rsid w:val="009E5A5D"/>
    <w:rsid w:val="009E6043"/>
    <w:rsid w:val="009E789F"/>
    <w:rsid w:val="009F2773"/>
    <w:rsid w:val="009F37EC"/>
    <w:rsid w:val="009F5630"/>
    <w:rsid w:val="009F7418"/>
    <w:rsid w:val="00A034DE"/>
    <w:rsid w:val="00A049FF"/>
    <w:rsid w:val="00A10807"/>
    <w:rsid w:val="00A17EB1"/>
    <w:rsid w:val="00A249E5"/>
    <w:rsid w:val="00A3521D"/>
    <w:rsid w:val="00A43905"/>
    <w:rsid w:val="00A47898"/>
    <w:rsid w:val="00A510F0"/>
    <w:rsid w:val="00A53FBE"/>
    <w:rsid w:val="00A542BE"/>
    <w:rsid w:val="00A566C7"/>
    <w:rsid w:val="00A61FCF"/>
    <w:rsid w:val="00A62653"/>
    <w:rsid w:val="00A67BFE"/>
    <w:rsid w:val="00A72B9E"/>
    <w:rsid w:val="00A80351"/>
    <w:rsid w:val="00A83B57"/>
    <w:rsid w:val="00A934BF"/>
    <w:rsid w:val="00A94B14"/>
    <w:rsid w:val="00AA284D"/>
    <w:rsid w:val="00AA5C83"/>
    <w:rsid w:val="00AA625E"/>
    <w:rsid w:val="00AC0335"/>
    <w:rsid w:val="00AC7932"/>
    <w:rsid w:val="00AE10B1"/>
    <w:rsid w:val="00AE504C"/>
    <w:rsid w:val="00AE64F7"/>
    <w:rsid w:val="00AE6671"/>
    <w:rsid w:val="00AF33F4"/>
    <w:rsid w:val="00AF4292"/>
    <w:rsid w:val="00AF747B"/>
    <w:rsid w:val="00B12F08"/>
    <w:rsid w:val="00B13599"/>
    <w:rsid w:val="00B15236"/>
    <w:rsid w:val="00B237B7"/>
    <w:rsid w:val="00B2608A"/>
    <w:rsid w:val="00B26C62"/>
    <w:rsid w:val="00B3239A"/>
    <w:rsid w:val="00B33B02"/>
    <w:rsid w:val="00B3549A"/>
    <w:rsid w:val="00B35E37"/>
    <w:rsid w:val="00B56C3B"/>
    <w:rsid w:val="00B57200"/>
    <w:rsid w:val="00B64F67"/>
    <w:rsid w:val="00B65C8F"/>
    <w:rsid w:val="00B7298E"/>
    <w:rsid w:val="00B849C1"/>
    <w:rsid w:val="00B965E3"/>
    <w:rsid w:val="00BB015F"/>
    <w:rsid w:val="00BB5032"/>
    <w:rsid w:val="00BB5C21"/>
    <w:rsid w:val="00BC7323"/>
    <w:rsid w:val="00BD58BB"/>
    <w:rsid w:val="00BE256D"/>
    <w:rsid w:val="00BE4D27"/>
    <w:rsid w:val="00BE6A7E"/>
    <w:rsid w:val="00BF3778"/>
    <w:rsid w:val="00BF6610"/>
    <w:rsid w:val="00BF6C70"/>
    <w:rsid w:val="00C303CC"/>
    <w:rsid w:val="00C32AF8"/>
    <w:rsid w:val="00C33D73"/>
    <w:rsid w:val="00C340A7"/>
    <w:rsid w:val="00C34CC5"/>
    <w:rsid w:val="00C4031A"/>
    <w:rsid w:val="00C500BA"/>
    <w:rsid w:val="00C71F05"/>
    <w:rsid w:val="00C77B18"/>
    <w:rsid w:val="00C940D8"/>
    <w:rsid w:val="00C96BBB"/>
    <w:rsid w:val="00CA6095"/>
    <w:rsid w:val="00CA7269"/>
    <w:rsid w:val="00CB68DF"/>
    <w:rsid w:val="00CB6C2F"/>
    <w:rsid w:val="00CC1BE8"/>
    <w:rsid w:val="00CC438F"/>
    <w:rsid w:val="00CC48C5"/>
    <w:rsid w:val="00CD0D25"/>
    <w:rsid w:val="00CD1601"/>
    <w:rsid w:val="00CE2B07"/>
    <w:rsid w:val="00CE41D9"/>
    <w:rsid w:val="00CE44C1"/>
    <w:rsid w:val="00CE45C0"/>
    <w:rsid w:val="00CF10CE"/>
    <w:rsid w:val="00CF261E"/>
    <w:rsid w:val="00CF47B3"/>
    <w:rsid w:val="00D100F9"/>
    <w:rsid w:val="00D34328"/>
    <w:rsid w:val="00D35442"/>
    <w:rsid w:val="00D43863"/>
    <w:rsid w:val="00D46111"/>
    <w:rsid w:val="00D65F80"/>
    <w:rsid w:val="00D74C7A"/>
    <w:rsid w:val="00D77EC4"/>
    <w:rsid w:val="00D80B18"/>
    <w:rsid w:val="00D8106A"/>
    <w:rsid w:val="00D8146E"/>
    <w:rsid w:val="00D84E72"/>
    <w:rsid w:val="00D8546A"/>
    <w:rsid w:val="00D86A9C"/>
    <w:rsid w:val="00D935C8"/>
    <w:rsid w:val="00D95C4E"/>
    <w:rsid w:val="00DA015B"/>
    <w:rsid w:val="00DA70F8"/>
    <w:rsid w:val="00DB1020"/>
    <w:rsid w:val="00DB11EF"/>
    <w:rsid w:val="00DB11F8"/>
    <w:rsid w:val="00DB3B71"/>
    <w:rsid w:val="00DB71CE"/>
    <w:rsid w:val="00DC181A"/>
    <w:rsid w:val="00DC7D60"/>
    <w:rsid w:val="00DD7776"/>
    <w:rsid w:val="00DE6210"/>
    <w:rsid w:val="00DF37B0"/>
    <w:rsid w:val="00DF4946"/>
    <w:rsid w:val="00E01BCC"/>
    <w:rsid w:val="00E05BE0"/>
    <w:rsid w:val="00E10E8E"/>
    <w:rsid w:val="00E17AA3"/>
    <w:rsid w:val="00E21E4F"/>
    <w:rsid w:val="00E22FCC"/>
    <w:rsid w:val="00E2678F"/>
    <w:rsid w:val="00E3534F"/>
    <w:rsid w:val="00E451F1"/>
    <w:rsid w:val="00E51396"/>
    <w:rsid w:val="00E52910"/>
    <w:rsid w:val="00E55DA1"/>
    <w:rsid w:val="00E60E94"/>
    <w:rsid w:val="00E61C4B"/>
    <w:rsid w:val="00E63B8E"/>
    <w:rsid w:val="00E64F5C"/>
    <w:rsid w:val="00E81AEF"/>
    <w:rsid w:val="00E92592"/>
    <w:rsid w:val="00E9628A"/>
    <w:rsid w:val="00E97263"/>
    <w:rsid w:val="00E97661"/>
    <w:rsid w:val="00EA105E"/>
    <w:rsid w:val="00EA1109"/>
    <w:rsid w:val="00EA1B6D"/>
    <w:rsid w:val="00EA206D"/>
    <w:rsid w:val="00EB5C58"/>
    <w:rsid w:val="00EB6061"/>
    <w:rsid w:val="00EC63A9"/>
    <w:rsid w:val="00ED083D"/>
    <w:rsid w:val="00ED3536"/>
    <w:rsid w:val="00EE1D17"/>
    <w:rsid w:val="00EE5918"/>
    <w:rsid w:val="00EE6505"/>
    <w:rsid w:val="00EF087A"/>
    <w:rsid w:val="00EF7A91"/>
    <w:rsid w:val="00F10340"/>
    <w:rsid w:val="00F106CE"/>
    <w:rsid w:val="00F124CC"/>
    <w:rsid w:val="00F1765B"/>
    <w:rsid w:val="00F220C1"/>
    <w:rsid w:val="00F22497"/>
    <w:rsid w:val="00F22F12"/>
    <w:rsid w:val="00F30A16"/>
    <w:rsid w:val="00F34EE4"/>
    <w:rsid w:val="00F3520F"/>
    <w:rsid w:val="00F40841"/>
    <w:rsid w:val="00F50FC7"/>
    <w:rsid w:val="00F5458C"/>
    <w:rsid w:val="00F55172"/>
    <w:rsid w:val="00F561A1"/>
    <w:rsid w:val="00F6556F"/>
    <w:rsid w:val="00F731AF"/>
    <w:rsid w:val="00F749DB"/>
    <w:rsid w:val="00F807F0"/>
    <w:rsid w:val="00F83726"/>
    <w:rsid w:val="00F9034A"/>
    <w:rsid w:val="00F930A1"/>
    <w:rsid w:val="00F94189"/>
    <w:rsid w:val="00F9564D"/>
    <w:rsid w:val="00F96AB7"/>
    <w:rsid w:val="00F9727E"/>
    <w:rsid w:val="00FA326D"/>
    <w:rsid w:val="00FC02C9"/>
    <w:rsid w:val="00FC3214"/>
    <w:rsid w:val="00FC601D"/>
    <w:rsid w:val="00FD135D"/>
    <w:rsid w:val="00FD38E7"/>
    <w:rsid w:val="00FD45C9"/>
    <w:rsid w:val="00FD5620"/>
    <w:rsid w:val="00FE4601"/>
    <w:rsid w:val="00FF4471"/>
    <w:rsid w:val="00FF6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9F160D"/>
  <w14:defaultImageDpi w14:val="0"/>
  <w15:docId w15:val="{AFD54C21-B0BB-2943-BC87-F5EF4524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55F9F"/>
  </w:style>
  <w:style w:type="character" w:customStyle="1" w:styleId="FootnoteTextChar">
    <w:name w:val="Footnote Text Char"/>
    <w:link w:val="FootnoteText"/>
    <w:uiPriority w:val="99"/>
    <w:locked/>
    <w:rsid w:val="00055F9F"/>
    <w:rPr>
      <w:rFonts w:cs="Times New Roman"/>
      <w:sz w:val="24"/>
      <w:szCs w:val="24"/>
    </w:rPr>
  </w:style>
  <w:style w:type="character" w:styleId="FootnoteReference">
    <w:name w:val="footnote reference"/>
    <w:uiPriority w:val="99"/>
    <w:unhideWhenUsed/>
    <w:rsid w:val="00055F9F"/>
    <w:rPr>
      <w:rFonts w:cs="Times New Roman"/>
      <w:vertAlign w:val="superscript"/>
    </w:rPr>
  </w:style>
  <w:style w:type="paragraph" w:styleId="NoSpacing">
    <w:name w:val="No Spacing"/>
    <w:uiPriority w:val="1"/>
    <w:qFormat/>
    <w:rsid w:val="00731751"/>
    <w:rPr>
      <w:sz w:val="24"/>
      <w:szCs w:val="24"/>
    </w:rPr>
  </w:style>
  <w:style w:type="paragraph" w:styleId="ListParagraph">
    <w:name w:val="List Paragraph"/>
    <w:basedOn w:val="Normal"/>
    <w:uiPriority w:val="34"/>
    <w:qFormat/>
    <w:rsid w:val="00B849C1"/>
    <w:pPr>
      <w:ind w:left="720"/>
      <w:contextualSpacing/>
    </w:pPr>
  </w:style>
  <w:style w:type="character" w:styleId="CommentReference">
    <w:name w:val="annotation reference"/>
    <w:basedOn w:val="DefaultParagraphFont"/>
    <w:uiPriority w:val="99"/>
    <w:rsid w:val="009C509C"/>
    <w:rPr>
      <w:sz w:val="16"/>
      <w:szCs w:val="16"/>
    </w:rPr>
  </w:style>
  <w:style w:type="paragraph" w:styleId="CommentText">
    <w:name w:val="annotation text"/>
    <w:basedOn w:val="Normal"/>
    <w:link w:val="CommentTextChar"/>
    <w:uiPriority w:val="99"/>
    <w:rsid w:val="009C509C"/>
    <w:rPr>
      <w:sz w:val="20"/>
      <w:szCs w:val="20"/>
    </w:rPr>
  </w:style>
  <w:style w:type="character" w:customStyle="1" w:styleId="CommentTextChar">
    <w:name w:val="Comment Text Char"/>
    <w:basedOn w:val="DefaultParagraphFont"/>
    <w:link w:val="CommentText"/>
    <w:uiPriority w:val="99"/>
    <w:rsid w:val="009C509C"/>
  </w:style>
  <w:style w:type="paragraph" w:styleId="CommentSubject">
    <w:name w:val="annotation subject"/>
    <w:basedOn w:val="CommentText"/>
    <w:next w:val="CommentText"/>
    <w:link w:val="CommentSubjectChar"/>
    <w:uiPriority w:val="99"/>
    <w:rsid w:val="009C509C"/>
    <w:rPr>
      <w:b/>
      <w:bCs/>
    </w:rPr>
  </w:style>
  <w:style w:type="character" w:customStyle="1" w:styleId="CommentSubjectChar">
    <w:name w:val="Comment Subject Char"/>
    <w:basedOn w:val="CommentTextChar"/>
    <w:link w:val="CommentSubject"/>
    <w:uiPriority w:val="99"/>
    <w:rsid w:val="009C509C"/>
    <w:rPr>
      <w:b/>
      <w:bCs/>
    </w:rPr>
  </w:style>
  <w:style w:type="paragraph" w:styleId="BalloonText">
    <w:name w:val="Balloon Text"/>
    <w:basedOn w:val="Normal"/>
    <w:link w:val="BalloonTextChar"/>
    <w:uiPriority w:val="99"/>
    <w:rsid w:val="009C509C"/>
    <w:rPr>
      <w:rFonts w:ascii="Tahoma" w:hAnsi="Tahoma" w:cs="Tahoma"/>
      <w:sz w:val="16"/>
      <w:szCs w:val="16"/>
    </w:rPr>
  </w:style>
  <w:style w:type="character" w:customStyle="1" w:styleId="BalloonTextChar">
    <w:name w:val="Balloon Text Char"/>
    <w:basedOn w:val="DefaultParagraphFont"/>
    <w:link w:val="BalloonText"/>
    <w:uiPriority w:val="99"/>
    <w:rsid w:val="009C509C"/>
    <w:rPr>
      <w:rFonts w:ascii="Tahoma" w:hAnsi="Tahoma" w:cs="Tahoma"/>
      <w:sz w:val="16"/>
      <w:szCs w:val="16"/>
    </w:rPr>
  </w:style>
  <w:style w:type="paragraph" w:styleId="Revision">
    <w:name w:val="Revision"/>
    <w:hidden/>
    <w:uiPriority w:val="99"/>
    <w:semiHidden/>
    <w:rsid w:val="00CB6C2F"/>
    <w:rPr>
      <w:sz w:val="24"/>
      <w:szCs w:val="24"/>
    </w:rPr>
  </w:style>
  <w:style w:type="paragraph" w:styleId="DocumentMap">
    <w:name w:val="Document Map"/>
    <w:basedOn w:val="Normal"/>
    <w:link w:val="DocumentMapChar"/>
    <w:uiPriority w:val="99"/>
    <w:semiHidden/>
    <w:unhideWhenUsed/>
    <w:rsid w:val="00CB6C2F"/>
  </w:style>
  <w:style w:type="character" w:customStyle="1" w:styleId="DocumentMapChar">
    <w:name w:val="Document Map Char"/>
    <w:basedOn w:val="DefaultParagraphFont"/>
    <w:link w:val="DocumentMap"/>
    <w:uiPriority w:val="99"/>
    <w:semiHidden/>
    <w:rsid w:val="00CB6C2F"/>
    <w:rPr>
      <w:sz w:val="24"/>
      <w:szCs w:val="24"/>
    </w:rPr>
  </w:style>
  <w:style w:type="character" w:styleId="Hyperlink">
    <w:name w:val="Hyperlink"/>
    <w:basedOn w:val="DefaultParagraphFont"/>
    <w:uiPriority w:val="99"/>
    <w:unhideWhenUsed/>
    <w:rsid w:val="006405EF"/>
    <w:rPr>
      <w:color w:val="0000FF" w:themeColor="hyperlink"/>
      <w:u w:val="single"/>
    </w:rPr>
  </w:style>
  <w:style w:type="character" w:customStyle="1" w:styleId="UnresolvedMention1">
    <w:name w:val="Unresolved Mention1"/>
    <w:basedOn w:val="DefaultParagraphFont"/>
    <w:uiPriority w:val="99"/>
    <w:semiHidden/>
    <w:unhideWhenUsed/>
    <w:rsid w:val="00CC1BE8"/>
    <w:rPr>
      <w:color w:val="605E5C"/>
      <w:shd w:val="clear" w:color="auto" w:fill="E1DFDD"/>
    </w:rPr>
  </w:style>
  <w:style w:type="character" w:customStyle="1" w:styleId="UnresolvedMention2">
    <w:name w:val="Unresolved Mention2"/>
    <w:basedOn w:val="DefaultParagraphFont"/>
    <w:uiPriority w:val="99"/>
    <w:semiHidden/>
    <w:unhideWhenUsed/>
    <w:rsid w:val="00A17EB1"/>
    <w:rPr>
      <w:color w:val="605E5C"/>
      <w:shd w:val="clear" w:color="auto" w:fill="E1DFDD"/>
    </w:rPr>
  </w:style>
  <w:style w:type="paragraph" w:styleId="Header">
    <w:name w:val="header"/>
    <w:basedOn w:val="Normal"/>
    <w:link w:val="HeaderChar"/>
    <w:uiPriority w:val="99"/>
    <w:unhideWhenUsed/>
    <w:rsid w:val="0032624E"/>
    <w:pPr>
      <w:tabs>
        <w:tab w:val="center" w:pos="4680"/>
        <w:tab w:val="right" w:pos="9360"/>
      </w:tabs>
    </w:pPr>
  </w:style>
  <w:style w:type="character" w:customStyle="1" w:styleId="HeaderChar">
    <w:name w:val="Header Char"/>
    <w:basedOn w:val="DefaultParagraphFont"/>
    <w:link w:val="Header"/>
    <w:uiPriority w:val="99"/>
    <w:rsid w:val="0032624E"/>
    <w:rPr>
      <w:sz w:val="24"/>
      <w:szCs w:val="24"/>
    </w:rPr>
  </w:style>
  <w:style w:type="paragraph" w:styleId="Footer">
    <w:name w:val="footer"/>
    <w:basedOn w:val="Normal"/>
    <w:link w:val="FooterChar"/>
    <w:uiPriority w:val="99"/>
    <w:unhideWhenUsed/>
    <w:rsid w:val="0032624E"/>
    <w:pPr>
      <w:tabs>
        <w:tab w:val="center" w:pos="4680"/>
        <w:tab w:val="right" w:pos="9360"/>
      </w:tabs>
    </w:pPr>
  </w:style>
  <w:style w:type="character" w:customStyle="1" w:styleId="FooterChar">
    <w:name w:val="Footer Char"/>
    <w:basedOn w:val="DefaultParagraphFont"/>
    <w:link w:val="Footer"/>
    <w:uiPriority w:val="99"/>
    <w:rsid w:val="0032624E"/>
    <w:rPr>
      <w:sz w:val="24"/>
      <w:szCs w:val="24"/>
    </w:rPr>
  </w:style>
  <w:style w:type="character" w:styleId="PageNumber">
    <w:name w:val="page number"/>
    <w:basedOn w:val="DefaultParagraphFont"/>
    <w:uiPriority w:val="99"/>
    <w:semiHidden/>
    <w:unhideWhenUsed/>
    <w:rsid w:val="00B2608A"/>
  </w:style>
  <w:style w:type="character" w:customStyle="1" w:styleId="UnresolvedMention3">
    <w:name w:val="Unresolved Mention3"/>
    <w:basedOn w:val="DefaultParagraphFont"/>
    <w:uiPriority w:val="99"/>
    <w:semiHidden/>
    <w:unhideWhenUsed/>
    <w:rsid w:val="0055110A"/>
    <w:rPr>
      <w:color w:val="605E5C"/>
      <w:shd w:val="clear" w:color="auto" w:fill="E1DFDD"/>
    </w:rPr>
  </w:style>
  <w:style w:type="character" w:styleId="UnresolvedMention">
    <w:name w:val="Unresolved Mention"/>
    <w:basedOn w:val="DefaultParagraphFont"/>
    <w:uiPriority w:val="99"/>
    <w:semiHidden/>
    <w:unhideWhenUsed/>
    <w:rsid w:val="003766AD"/>
    <w:rPr>
      <w:color w:val="605E5C"/>
      <w:shd w:val="clear" w:color="auto" w:fill="E1DFDD"/>
    </w:rPr>
  </w:style>
  <w:style w:type="character" w:styleId="FollowedHyperlink">
    <w:name w:val="FollowedHyperlink"/>
    <w:basedOn w:val="DefaultParagraphFont"/>
    <w:uiPriority w:val="99"/>
    <w:semiHidden/>
    <w:unhideWhenUsed/>
    <w:rsid w:val="0093201F"/>
    <w:rPr>
      <w:color w:val="800080" w:themeColor="followedHyperlink"/>
      <w:u w:val="single"/>
    </w:rPr>
  </w:style>
  <w:style w:type="paragraph" w:styleId="NormalWeb">
    <w:name w:val="Normal (Web)"/>
    <w:basedOn w:val="Normal"/>
    <w:uiPriority w:val="99"/>
    <w:semiHidden/>
    <w:unhideWhenUsed/>
    <w:rsid w:val="002A1A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6120">
      <w:bodyDiv w:val="1"/>
      <w:marLeft w:val="0"/>
      <w:marRight w:val="0"/>
      <w:marTop w:val="0"/>
      <w:marBottom w:val="0"/>
      <w:divBdr>
        <w:top w:val="none" w:sz="0" w:space="0" w:color="auto"/>
        <w:left w:val="none" w:sz="0" w:space="0" w:color="auto"/>
        <w:bottom w:val="none" w:sz="0" w:space="0" w:color="auto"/>
        <w:right w:val="none" w:sz="0" w:space="0" w:color="auto"/>
      </w:divBdr>
    </w:div>
    <w:div w:id="188572260">
      <w:bodyDiv w:val="1"/>
      <w:marLeft w:val="0"/>
      <w:marRight w:val="0"/>
      <w:marTop w:val="0"/>
      <w:marBottom w:val="0"/>
      <w:divBdr>
        <w:top w:val="none" w:sz="0" w:space="0" w:color="auto"/>
        <w:left w:val="none" w:sz="0" w:space="0" w:color="auto"/>
        <w:bottom w:val="none" w:sz="0" w:space="0" w:color="auto"/>
        <w:right w:val="none" w:sz="0" w:space="0" w:color="auto"/>
      </w:divBdr>
    </w:div>
    <w:div w:id="227158580">
      <w:bodyDiv w:val="1"/>
      <w:marLeft w:val="0"/>
      <w:marRight w:val="0"/>
      <w:marTop w:val="0"/>
      <w:marBottom w:val="0"/>
      <w:divBdr>
        <w:top w:val="none" w:sz="0" w:space="0" w:color="auto"/>
        <w:left w:val="none" w:sz="0" w:space="0" w:color="auto"/>
        <w:bottom w:val="none" w:sz="0" w:space="0" w:color="auto"/>
        <w:right w:val="none" w:sz="0" w:space="0" w:color="auto"/>
      </w:divBdr>
    </w:div>
    <w:div w:id="235555876">
      <w:bodyDiv w:val="1"/>
      <w:marLeft w:val="0"/>
      <w:marRight w:val="0"/>
      <w:marTop w:val="0"/>
      <w:marBottom w:val="0"/>
      <w:divBdr>
        <w:top w:val="none" w:sz="0" w:space="0" w:color="auto"/>
        <w:left w:val="none" w:sz="0" w:space="0" w:color="auto"/>
        <w:bottom w:val="none" w:sz="0" w:space="0" w:color="auto"/>
        <w:right w:val="none" w:sz="0" w:space="0" w:color="auto"/>
      </w:divBdr>
    </w:div>
    <w:div w:id="286399457">
      <w:bodyDiv w:val="1"/>
      <w:marLeft w:val="0"/>
      <w:marRight w:val="0"/>
      <w:marTop w:val="0"/>
      <w:marBottom w:val="0"/>
      <w:divBdr>
        <w:top w:val="none" w:sz="0" w:space="0" w:color="auto"/>
        <w:left w:val="none" w:sz="0" w:space="0" w:color="auto"/>
        <w:bottom w:val="none" w:sz="0" w:space="0" w:color="auto"/>
        <w:right w:val="none" w:sz="0" w:space="0" w:color="auto"/>
      </w:divBdr>
    </w:div>
    <w:div w:id="601763744">
      <w:bodyDiv w:val="1"/>
      <w:marLeft w:val="0"/>
      <w:marRight w:val="0"/>
      <w:marTop w:val="0"/>
      <w:marBottom w:val="0"/>
      <w:divBdr>
        <w:top w:val="none" w:sz="0" w:space="0" w:color="auto"/>
        <w:left w:val="none" w:sz="0" w:space="0" w:color="auto"/>
        <w:bottom w:val="none" w:sz="0" w:space="0" w:color="auto"/>
        <w:right w:val="none" w:sz="0" w:space="0" w:color="auto"/>
      </w:divBdr>
    </w:div>
    <w:div w:id="741025793">
      <w:bodyDiv w:val="1"/>
      <w:marLeft w:val="0"/>
      <w:marRight w:val="0"/>
      <w:marTop w:val="0"/>
      <w:marBottom w:val="0"/>
      <w:divBdr>
        <w:top w:val="none" w:sz="0" w:space="0" w:color="auto"/>
        <w:left w:val="none" w:sz="0" w:space="0" w:color="auto"/>
        <w:bottom w:val="none" w:sz="0" w:space="0" w:color="auto"/>
        <w:right w:val="none" w:sz="0" w:space="0" w:color="auto"/>
      </w:divBdr>
      <w:divsChild>
        <w:div w:id="1350255894">
          <w:marLeft w:val="600"/>
          <w:marRight w:val="0"/>
          <w:marTop w:val="100"/>
          <w:marBottom w:val="100"/>
          <w:divBdr>
            <w:top w:val="none" w:sz="0" w:space="0" w:color="auto"/>
            <w:left w:val="none" w:sz="0" w:space="0" w:color="auto"/>
            <w:bottom w:val="none" w:sz="0" w:space="0" w:color="auto"/>
            <w:right w:val="none" w:sz="0" w:space="0" w:color="auto"/>
          </w:divBdr>
          <w:divsChild>
            <w:div w:id="968434619">
              <w:marLeft w:val="0"/>
              <w:marRight w:val="0"/>
              <w:marTop w:val="0"/>
              <w:marBottom w:val="0"/>
              <w:divBdr>
                <w:top w:val="none" w:sz="0" w:space="0" w:color="auto"/>
                <w:left w:val="none" w:sz="0" w:space="0" w:color="auto"/>
                <w:bottom w:val="none" w:sz="0" w:space="0" w:color="auto"/>
                <w:right w:val="none" w:sz="0" w:space="0" w:color="auto"/>
              </w:divBdr>
              <w:divsChild>
                <w:div w:id="13178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3209">
          <w:marLeft w:val="600"/>
          <w:marRight w:val="0"/>
          <w:marTop w:val="100"/>
          <w:marBottom w:val="100"/>
          <w:divBdr>
            <w:top w:val="none" w:sz="0" w:space="0" w:color="auto"/>
            <w:left w:val="none" w:sz="0" w:space="0" w:color="auto"/>
            <w:bottom w:val="none" w:sz="0" w:space="0" w:color="auto"/>
            <w:right w:val="none" w:sz="0" w:space="0" w:color="auto"/>
          </w:divBdr>
          <w:divsChild>
            <w:div w:id="2009794718">
              <w:marLeft w:val="600"/>
              <w:marRight w:val="0"/>
              <w:marTop w:val="100"/>
              <w:marBottom w:val="100"/>
              <w:divBdr>
                <w:top w:val="none" w:sz="0" w:space="0" w:color="auto"/>
                <w:left w:val="none" w:sz="0" w:space="0" w:color="auto"/>
                <w:bottom w:val="none" w:sz="0" w:space="0" w:color="auto"/>
                <w:right w:val="none" w:sz="0" w:space="0" w:color="auto"/>
              </w:divBdr>
              <w:divsChild>
                <w:div w:id="1060439367">
                  <w:marLeft w:val="0"/>
                  <w:marRight w:val="0"/>
                  <w:marTop w:val="0"/>
                  <w:marBottom w:val="0"/>
                  <w:divBdr>
                    <w:top w:val="none" w:sz="0" w:space="0" w:color="auto"/>
                    <w:left w:val="none" w:sz="0" w:space="0" w:color="auto"/>
                    <w:bottom w:val="none" w:sz="0" w:space="0" w:color="auto"/>
                    <w:right w:val="none" w:sz="0" w:space="0" w:color="auto"/>
                  </w:divBdr>
                  <w:divsChild>
                    <w:div w:id="21261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21791">
          <w:marLeft w:val="600"/>
          <w:marRight w:val="0"/>
          <w:marTop w:val="100"/>
          <w:marBottom w:val="100"/>
          <w:divBdr>
            <w:top w:val="none" w:sz="0" w:space="0" w:color="auto"/>
            <w:left w:val="none" w:sz="0" w:space="0" w:color="auto"/>
            <w:bottom w:val="none" w:sz="0" w:space="0" w:color="auto"/>
            <w:right w:val="none" w:sz="0" w:space="0" w:color="auto"/>
          </w:divBdr>
          <w:divsChild>
            <w:div w:id="448013154">
              <w:marLeft w:val="0"/>
              <w:marRight w:val="0"/>
              <w:marTop w:val="0"/>
              <w:marBottom w:val="0"/>
              <w:divBdr>
                <w:top w:val="none" w:sz="0" w:space="0" w:color="auto"/>
                <w:left w:val="none" w:sz="0" w:space="0" w:color="auto"/>
                <w:bottom w:val="none" w:sz="0" w:space="0" w:color="auto"/>
                <w:right w:val="none" w:sz="0" w:space="0" w:color="auto"/>
              </w:divBdr>
              <w:divsChild>
                <w:div w:id="579099205">
                  <w:marLeft w:val="0"/>
                  <w:marRight w:val="0"/>
                  <w:marTop w:val="0"/>
                  <w:marBottom w:val="0"/>
                  <w:divBdr>
                    <w:top w:val="none" w:sz="0" w:space="0" w:color="auto"/>
                    <w:left w:val="none" w:sz="0" w:space="0" w:color="auto"/>
                    <w:bottom w:val="none" w:sz="0" w:space="0" w:color="auto"/>
                    <w:right w:val="none" w:sz="0" w:space="0" w:color="auto"/>
                  </w:divBdr>
                </w:div>
              </w:divsChild>
            </w:div>
            <w:div w:id="263272929">
              <w:marLeft w:val="0"/>
              <w:marRight w:val="0"/>
              <w:marTop w:val="0"/>
              <w:marBottom w:val="0"/>
              <w:divBdr>
                <w:top w:val="none" w:sz="0" w:space="0" w:color="auto"/>
                <w:left w:val="none" w:sz="0" w:space="0" w:color="auto"/>
                <w:bottom w:val="none" w:sz="0" w:space="0" w:color="auto"/>
                <w:right w:val="none" w:sz="0" w:space="0" w:color="auto"/>
              </w:divBdr>
              <w:divsChild>
                <w:div w:id="16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294">
          <w:marLeft w:val="600"/>
          <w:marRight w:val="0"/>
          <w:marTop w:val="100"/>
          <w:marBottom w:val="100"/>
          <w:divBdr>
            <w:top w:val="none" w:sz="0" w:space="0" w:color="auto"/>
            <w:left w:val="none" w:sz="0" w:space="0" w:color="auto"/>
            <w:bottom w:val="none" w:sz="0" w:space="0" w:color="auto"/>
            <w:right w:val="none" w:sz="0" w:space="0" w:color="auto"/>
          </w:divBdr>
          <w:divsChild>
            <w:div w:id="271208239">
              <w:marLeft w:val="600"/>
              <w:marRight w:val="0"/>
              <w:marTop w:val="100"/>
              <w:marBottom w:val="100"/>
              <w:divBdr>
                <w:top w:val="none" w:sz="0" w:space="0" w:color="auto"/>
                <w:left w:val="none" w:sz="0" w:space="0" w:color="auto"/>
                <w:bottom w:val="none" w:sz="0" w:space="0" w:color="auto"/>
                <w:right w:val="none" w:sz="0" w:space="0" w:color="auto"/>
              </w:divBdr>
              <w:divsChild>
                <w:div w:id="878202963">
                  <w:marLeft w:val="0"/>
                  <w:marRight w:val="0"/>
                  <w:marTop w:val="0"/>
                  <w:marBottom w:val="0"/>
                  <w:divBdr>
                    <w:top w:val="none" w:sz="0" w:space="0" w:color="auto"/>
                    <w:left w:val="none" w:sz="0" w:space="0" w:color="auto"/>
                    <w:bottom w:val="none" w:sz="0" w:space="0" w:color="auto"/>
                    <w:right w:val="none" w:sz="0" w:space="0" w:color="auto"/>
                  </w:divBdr>
                  <w:divsChild>
                    <w:div w:id="1368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4114">
      <w:bodyDiv w:val="1"/>
      <w:marLeft w:val="0"/>
      <w:marRight w:val="0"/>
      <w:marTop w:val="0"/>
      <w:marBottom w:val="0"/>
      <w:divBdr>
        <w:top w:val="none" w:sz="0" w:space="0" w:color="auto"/>
        <w:left w:val="none" w:sz="0" w:space="0" w:color="auto"/>
        <w:bottom w:val="none" w:sz="0" w:space="0" w:color="auto"/>
        <w:right w:val="none" w:sz="0" w:space="0" w:color="auto"/>
      </w:divBdr>
    </w:div>
    <w:div w:id="858468581">
      <w:bodyDiv w:val="1"/>
      <w:marLeft w:val="0"/>
      <w:marRight w:val="0"/>
      <w:marTop w:val="0"/>
      <w:marBottom w:val="0"/>
      <w:divBdr>
        <w:top w:val="none" w:sz="0" w:space="0" w:color="auto"/>
        <w:left w:val="none" w:sz="0" w:space="0" w:color="auto"/>
        <w:bottom w:val="none" w:sz="0" w:space="0" w:color="auto"/>
        <w:right w:val="none" w:sz="0" w:space="0" w:color="auto"/>
      </w:divBdr>
      <w:divsChild>
        <w:div w:id="824124151">
          <w:marLeft w:val="600"/>
          <w:marRight w:val="0"/>
          <w:marTop w:val="100"/>
          <w:marBottom w:val="100"/>
          <w:divBdr>
            <w:top w:val="none" w:sz="0" w:space="0" w:color="auto"/>
            <w:left w:val="none" w:sz="0" w:space="0" w:color="auto"/>
            <w:bottom w:val="none" w:sz="0" w:space="0" w:color="auto"/>
            <w:right w:val="none" w:sz="0" w:space="0" w:color="auto"/>
          </w:divBdr>
          <w:divsChild>
            <w:div w:id="272396067">
              <w:marLeft w:val="0"/>
              <w:marRight w:val="0"/>
              <w:marTop w:val="0"/>
              <w:marBottom w:val="0"/>
              <w:divBdr>
                <w:top w:val="none" w:sz="0" w:space="0" w:color="auto"/>
                <w:left w:val="none" w:sz="0" w:space="0" w:color="auto"/>
                <w:bottom w:val="none" w:sz="0" w:space="0" w:color="auto"/>
                <w:right w:val="none" w:sz="0" w:space="0" w:color="auto"/>
              </w:divBdr>
              <w:divsChild>
                <w:div w:id="13281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506">
          <w:marLeft w:val="600"/>
          <w:marRight w:val="0"/>
          <w:marTop w:val="100"/>
          <w:marBottom w:val="100"/>
          <w:divBdr>
            <w:top w:val="none" w:sz="0" w:space="0" w:color="auto"/>
            <w:left w:val="none" w:sz="0" w:space="0" w:color="auto"/>
            <w:bottom w:val="none" w:sz="0" w:space="0" w:color="auto"/>
            <w:right w:val="none" w:sz="0" w:space="0" w:color="auto"/>
          </w:divBdr>
          <w:divsChild>
            <w:div w:id="232810918">
              <w:marLeft w:val="600"/>
              <w:marRight w:val="0"/>
              <w:marTop w:val="100"/>
              <w:marBottom w:val="100"/>
              <w:divBdr>
                <w:top w:val="none" w:sz="0" w:space="0" w:color="auto"/>
                <w:left w:val="none" w:sz="0" w:space="0" w:color="auto"/>
                <w:bottom w:val="none" w:sz="0" w:space="0" w:color="auto"/>
                <w:right w:val="none" w:sz="0" w:space="0" w:color="auto"/>
              </w:divBdr>
              <w:divsChild>
                <w:div w:id="1103956312">
                  <w:marLeft w:val="0"/>
                  <w:marRight w:val="0"/>
                  <w:marTop w:val="0"/>
                  <w:marBottom w:val="0"/>
                  <w:divBdr>
                    <w:top w:val="none" w:sz="0" w:space="0" w:color="auto"/>
                    <w:left w:val="none" w:sz="0" w:space="0" w:color="auto"/>
                    <w:bottom w:val="none" w:sz="0" w:space="0" w:color="auto"/>
                    <w:right w:val="none" w:sz="0" w:space="0" w:color="auto"/>
                  </w:divBdr>
                  <w:divsChild>
                    <w:div w:id="18844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4824">
          <w:marLeft w:val="600"/>
          <w:marRight w:val="0"/>
          <w:marTop w:val="100"/>
          <w:marBottom w:val="100"/>
          <w:divBdr>
            <w:top w:val="none" w:sz="0" w:space="0" w:color="auto"/>
            <w:left w:val="none" w:sz="0" w:space="0" w:color="auto"/>
            <w:bottom w:val="none" w:sz="0" w:space="0" w:color="auto"/>
            <w:right w:val="none" w:sz="0" w:space="0" w:color="auto"/>
          </w:divBdr>
          <w:divsChild>
            <w:div w:id="1241059313">
              <w:marLeft w:val="0"/>
              <w:marRight w:val="0"/>
              <w:marTop w:val="0"/>
              <w:marBottom w:val="0"/>
              <w:divBdr>
                <w:top w:val="none" w:sz="0" w:space="0" w:color="auto"/>
                <w:left w:val="none" w:sz="0" w:space="0" w:color="auto"/>
                <w:bottom w:val="none" w:sz="0" w:space="0" w:color="auto"/>
                <w:right w:val="none" w:sz="0" w:space="0" w:color="auto"/>
              </w:divBdr>
              <w:divsChild>
                <w:div w:id="1704793381">
                  <w:marLeft w:val="0"/>
                  <w:marRight w:val="0"/>
                  <w:marTop w:val="0"/>
                  <w:marBottom w:val="0"/>
                  <w:divBdr>
                    <w:top w:val="none" w:sz="0" w:space="0" w:color="auto"/>
                    <w:left w:val="none" w:sz="0" w:space="0" w:color="auto"/>
                    <w:bottom w:val="none" w:sz="0" w:space="0" w:color="auto"/>
                    <w:right w:val="none" w:sz="0" w:space="0" w:color="auto"/>
                  </w:divBdr>
                </w:div>
              </w:divsChild>
            </w:div>
            <w:div w:id="1323969328">
              <w:marLeft w:val="0"/>
              <w:marRight w:val="0"/>
              <w:marTop w:val="0"/>
              <w:marBottom w:val="0"/>
              <w:divBdr>
                <w:top w:val="none" w:sz="0" w:space="0" w:color="auto"/>
                <w:left w:val="none" w:sz="0" w:space="0" w:color="auto"/>
                <w:bottom w:val="none" w:sz="0" w:space="0" w:color="auto"/>
                <w:right w:val="none" w:sz="0" w:space="0" w:color="auto"/>
              </w:divBdr>
              <w:divsChild>
                <w:div w:id="6939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750">
          <w:marLeft w:val="600"/>
          <w:marRight w:val="0"/>
          <w:marTop w:val="100"/>
          <w:marBottom w:val="100"/>
          <w:divBdr>
            <w:top w:val="none" w:sz="0" w:space="0" w:color="auto"/>
            <w:left w:val="none" w:sz="0" w:space="0" w:color="auto"/>
            <w:bottom w:val="none" w:sz="0" w:space="0" w:color="auto"/>
            <w:right w:val="none" w:sz="0" w:space="0" w:color="auto"/>
          </w:divBdr>
          <w:divsChild>
            <w:div w:id="1345664261">
              <w:marLeft w:val="600"/>
              <w:marRight w:val="0"/>
              <w:marTop w:val="100"/>
              <w:marBottom w:val="100"/>
              <w:divBdr>
                <w:top w:val="none" w:sz="0" w:space="0" w:color="auto"/>
                <w:left w:val="none" w:sz="0" w:space="0" w:color="auto"/>
                <w:bottom w:val="none" w:sz="0" w:space="0" w:color="auto"/>
                <w:right w:val="none" w:sz="0" w:space="0" w:color="auto"/>
              </w:divBdr>
              <w:divsChild>
                <w:div w:id="1909685442">
                  <w:marLeft w:val="0"/>
                  <w:marRight w:val="0"/>
                  <w:marTop w:val="0"/>
                  <w:marBottom w:val="0"/>
                  <w:divBdr>
                    <w:top w:val="none" w:sz="0" w:space="0" w:color="auto"/>
                    <w:left w:val="none" w:sz="0" w:space="0" w:color="auto"/>
                    <w:bottom w:val="none" w:sz="0" w:space="0" w:color="auto"/>
                    <w:right w:val="none" w:sz="0" w:space="0" w:color="auto"/>
                  </w:divBdr>
                  <w:divsChild>
                    <w:div w:id="318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070069">
      <w:bodyDiv w:val="1"/>
      <w:marLeft w:val="0"/>
      <w:marRight w:val="0"/>
      <w:marTop w:val="0"/>
      <w:marBottom w:val="0"/>
      <w:divBdr>
        <w:top w:val="none" w:sz="0" w:space="0" w:color="auto"/>
        <w:left w:val="none" w:sz="0" w:space="0" w:color="auto"/>
        <w:bottom w:val="none" w:sz="0" w:space="0" w:color="auto"/>
        <w:right w:val="none" w:sz="0" w:space="0" w:color="auto"/>
      </w:divBdr>
    </w:div>
    <w:div w:id="943727346">
      <w:bodyDiv w:val="1"/>
      <w:marLeft w:val="0"/>
      <w:marRight w:val="0"/>
      <w:marTop w:val="0"/>
      <w:marBottom w:val="0"/>
      <w:divBdr>
        <w:top w:val="none" w:sz="0" w:space="0" w:color="auto"/>
        <w:left w:val="none" w:sz="0" w:space="0" w:color="auto"/>
        <w:bottom w:val="none" w:sz="0" w:space="0" w:color="auto"/>
        <w:right w:val="none" w:sz="0" w:space="0" w:color="auto"/>
      </w:divBdr>
    </w:div>
    <w:div w:id="1210149640">
      <w:bodyDiv w:val="1"/>
      <w:marLeft w:val="0"/>
      <w:marRight w:val="0"/>
      <w:marTop w:val="0"/>
      <w:marBottom w:val="0"/>
      <w:divBdr>
        <w:top w:val="none" w:sz="0" w:space="0" w:color="auto"/>
        <w:left w:val="none" w:sz="0" w:space="0" w:color="auto"/>
        <w:bottom w:val="none" w:sz="0" w:space="0" w:color="auto"/>
        <w:right w:val="none" w:sz="0" w:space="0" w:color="auto"/>
      </w:divBdr>
    </w:div>
    <w:div w:id="1234048557">
      <w:bodyDiv w:val="1"/>
      <w:marLeft w:val="0"/>
      <w:marRight w:val="0"/>
      <w:marTop w:val="0"/>
      <w:marBottom w:val="0"/>
      <w:divBdr>
        <w:top w:val="none" w:sz="0" w:space="0" w:color="auto"/>
        <w:left w:val="none" w:sz="0" w:space="0" w:color="auto"/>
        <w:bottom w:val="none" w:sz="0" w:space="0" w:color="auto"/>
        <w:right w:val="none" w:sz="0" w:space="0" w:color="auto"/>
      </w:divBdr>
    </w:div>
    <w:div w:id="1299070441">
      <w:bodyDiv w:val="1"/>
      <w:marLeft w:val="0"/>
      <w:marRight w:val="0"/>
      <w:marTop w:val="0"/>
      <w:marBottom w:val="0"/>
      <w:divBdr>
        <w:top w:val="none" w:sz="0" w:space="0" w:color="auto"/>
        <w:left w:val="none" w:sz="0" w:space="0" w:color="auto"/>
        <w:bottom w:val="none" w:sz="0" w:space="0" w:color="auto"/>
        <w:right w:val="none" w:sz="0" w:space="0" w:color="auto"/>
      </w:divBdr>
    </w:div>
    <w:div w:id="1385175567">
      <w:bodyDiv w:val="1"/>
      <w:marLeft w:val="0"/>
      <w:marRight w:val="0"/>
      <w:marTop w:val="0"/>
      <w:marBottom w:val="0"/>
      <w:divBdr>
        <w:top w:val="none" w:sz="0" w:space="0" w:color="auto"/>
        <w:left w:val="none" w:sz="0" w:space="0" w:color="auto"/>
        <w:bottom w:val="none" w:sz="0" w:space="0" w:color="auto"/>
        <w:right w:val="none" w:sz="0" w:space="0" w:color="auto"/>
      </w:divBdr>
    </w:div>
    <w:div w:id="1416438012">
      <w:bodyDiv w:val="1"/>
      <w:marLeft w:val="0"/>
      <w:marRight w:val="0"/>
      <w:marTop w:val="0"/>
      <w:marBottom w:val="0"/>
      <w:divBdr>
        <w:top w:val="none" w:sz="0" w:space="0" w:color="auto"/>
        <w:left w:val="none" w:sz="0" w:space="0" w:color="auto"/>
        <w:bottom w:val="none" w:sz="0" w:space="0" w:color="auto"/>
        <w:right w:val="none" w:sz="0" w:space="0" w:color="auto"/>
      </w:divBdr>
      <w:divsChild>
        <w:div w:id="1550259781">
          <w:marLeft w:val="0"/>
          <w:marRight w:val="0"/>
          <w:marTop w:val="0"/>
          <w:marBottom w:val="0"/>
          <w:divBdr>
            <w:top w:val="none" w:sz="0" w:space="0" w:color="auto"/>
            <w:left w:val="none" w:sz="0" w:space="0" w:color="auto"/>
            <w:bottom w:val="none" w:sz="0" w:space="0" w:color="auto"/>
            <w:right w:val="none" w:sz="0" w:space="0" w:color="auto"/>
          </w:divBdr>
        </w:div>
      </w:divsChild>
    </w:div>
    <w:div w:id="1479375422">
      <w:bodyDiv w:val="1"/>
      <w:marLeft w:val="0"/>
      <w:marRight w:val="0"/>
      <w:marTop w:val="0"/>
      <w:marBottom w:val="0"/>
      <w:divBdr>
        <w:top w:val="none" w:sz="0" w:space="0" w:color="auto"/>
        <w:left w:val="none" w:sz="0" w:space="0" w:color="auto"/>
        <w:bottom w:val="none" w:sz="0" w:space="0" w:color="auto"/>
        <w:right w:val="none" w:sz="0" w:space="0" w:color="auto"/>
      </w:divBdr>
    </w:div>
    <w:div w:id="1691028373">
      <w:bodyDiv w:val="1"/>
      <w:marLeft w:val="0"/>
      <w:marRight w:val="0"/>
      <w:marTop w:val="0"/>
      <w:marBottom w:val="0"/>
      <w:divBdr>
        <w:top w:val="none" w:sz="0" w:space="0" w:color="auto"/>
        <w:left w:val="none" w:sz="0" w:space="0" w:color="auto"/>
        <w:bottom w:val="none" w:sz="0" w:space="0" w:color="auto"/>
        <w:right w:val="none" w:sz="0" w:space="0" w:color="auto"/>
      </w:divBdr>
    </w:div>
    <w:div w:id="1696538609">
      <w:bodyDiv w:val="1"/>
      <w:marLeft w:val="0"/>
      <w:marRight w:val="0"/>
      <w:marTop w:val="0"/>
      <w:marBottom w:val="0"/>
      <w:divBdr>
        <w:top w:val="none" w:sz="0" w:space="0" w:color="auto"/>
        <w:left w:val="none" w:sz="0" w:space="0" w:color="auto"/>
        <w:bottom w:val="none" w:sz="0" w:space="0" w:color="auto"/>
        <w:right w:val="none" w:sz="0" w:space="0" w:color="auto"/>
      </w:divBdr>
    </w:div>
    <w:div w:id="1736002533">
      <w:bodyDiv w:val="1"/>
      <w:marLeft w:val="0"/>
      <w:marRight w:val="0"/>
      <w:marTop w:val="0"/>
      <w:marBottom w:val="0"/>
      <w:divBdr>
        <w:top w:val="none" w:sz="0" w:space="0" w:color="auto"/>
        <w:left w:val="none" w:sz="0" w:space="0" w:color="auto"/>
        <w:bottom w:val="none" w:sz="0" w:space="0" w:color="auto"/>
        <w:right w:val="none" w:sz="0" w:space="0" w:color="auto"/>
      </w:divBdr>
    </w:div>
    <w:div w:id="1805082158">
      <w:bodyDiv w:val="1"/>
      <w:marLeft w:val="0"/>
      <w:marRight w:val="0"/>
      <w:marTop w:val="0"/>
      <w:marBottom w:val="0"/>
      <w:divBdr>
        <w:top w:val="none" w:sz="0" w:space="0" w:color="auto"/>
        <w:left w:val="none" w:sz="0" w:space="0" w:color="auto"/>
        <w:bottom w:val="none" w:sz="0" w:space="0" w:color="auto"/>
        <w:right w:val="none" w:sz="0" w:space="0" w:color="auto"/>
      </w:divBdr>
    </w:div>
    <w:div w:id="1888032929">
      <w:bodyDiv w:val="1"/>
      <w:marLeft w:val="0"/>
      <w:marRight w:val="0"/>
      <w:marTop w:val="0"/>
      <w:marBottom w:val="0"/>
      <w:divBdr>
        <w:top w:val="none" w:sz="0" w:space="0" w:color="auto"/>
        <w:left w:val="none" w:sz="0" w:space="0" w:color="auto"/>
        <w:bottom w:val="none" w:sz="0" w:space="0" w:color="auto"/>
        <w:right w:val="none" w:sz="0" w:space="0" w:color="auto"/>
      </w:divBdr>
    </w:div>
    <w:div w:id="2102487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MEMORANDUM</vt:lpstr>
    </vt:vector>
  </TitlesOfParts>
  <Manager/>
  <Company>NPS</Company>
  <LinksUpToDate>false</LinksUpToDate>
  <CharactersWithSpaces>14122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Computer Science Thesis Proposal</dc:subject>
  <dc:creator>Cynthia Irvine</dc:creator>
  <cp:keywords/>
  <dc:description/>
  <cp:lastModifiedBy>Azad, Rouben (LT)</cp:lastModifiedBy>
  <cp:revision>4</cp:revision>
  <cp:lastPrinted>2019-03-20T17:19:00Z</cp:lastPrinted>
  <dcterms:created xsi:type="dcterms:W3CDTF">2019-03-20T06:31:00Z</dcterms:created>
  <dcterms:modified xsi:type="dcterms:W3CDTF">2019-03-20T17:35:00Z</dcterms:modified>
  <cp:category/>
</cp:coreProperties>
</file>